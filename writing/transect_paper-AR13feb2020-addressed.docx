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Long- and Short-Read Metabarcoding Give Similar Results for Spatial Turnover Range in an Ectomycorrhizal Savanna Woodland</w:t>
      </w:r>
    </w:p>
    <w:p>
      <w:pPr>
        <w:pStyle w:val="Author"/>
        <w:rPr>
          <w:lang w:val="sv-SE"/>
        </w:rPr>
      </w:pPr>
      <w:r>
        <w:rPr>
          <w:lang w:val="sv-SE"/>
        </w:rPr>
        <w:t>Brendan Furneaux</w:t>
      </w:r>
      <w:r>
        <w:rPr>
          <w:vertAlign w:val="superscript"/>
          <w:lang w:val="sv-SE"/>
        </w:rPr>
        <w:t>1</w:t>
      </w:r>
      <w:r>
        <w:rPr>
          <w:lang w:val="sv-SE"/>
        </w:rPr>
        <w:t>, Mohammad Bahram</w:t>
      </w:r>
      <w:r>
        <w:rPr>
          <w:vertAlign w:val="superscript"/>
          <w:lang w:val="sv-SE"/>
        </w:rPr>
        <w:t>1</w:t>
      </w:r>
      <w:r>
        <w:rPr>
          <w:lang w:val="sv-SE"/>
        </w:rPr>
        <w:t>, Anna Rosling</w:t>
      </w:r>
      <w:r>
        <w:rPr>
          <w:vertAlign w:val="superscript"/>
          <w:lang w:val="sv-SE"/>
        </w:rPr>
        <w:t>3</w:t>
      </w:r>
      <w:r>
        <w:rPr>
          <w:lang w:val="sv-SE"/>
        </w:rPr>
        <w:t>, Nourou S. Yorou</w:t>
      </w:r>
      <w:r>
        <w:rPr>
          <w:vertAlign w:val="superscript"/>
          <w:lang w:val="sv-SE"/>
        </w:rPr>
        <w:t>2</w:t>
      </w:r>
      <w:r>
        <w:rPr>
          <w:lang w:val="sv-SE"/>
        </w:rPr>
        <w:t>, Martin Ryberg</w:t>
      </w:r>
      <w:r>
        <w:rPr>
          <w:vertAlign w:val="superscript"/>
          <w:lang w:val="sv-SE"/>
        </w:rPr>
        <w:t>1</w:t>
      </w:r>
    </w:p>
    <w:p>
      <w:pPr>
        <w:pStyle w:val="Author"/>
        <w:rPr/>
      </w:pPr>
      <w:r>
        <w:rPr>
          <w:vertAlign w:val="superscript"/>
        </w:rPr>
        <w:t>1</w:t>
      </w:r>
      <w:r>
        <w:rPr/>
        <w:t>Program in Systematic Biology, Department of Organismal Biology, Uppsala University, Uppsala, Sweden</w:t>
      </w:r>
    </w:p>
    <w:p>
      <w:pPr>
        <w:pStyle w:val="Author"/>
        <w:rPr/>
      </w:pPr>
      <w:r>
        <w:rPr>
          <w:vertAlign w:val="superscript"/>
        </w:rPr>
        <w:t>2</w:t>
      </w:r>
      <w:r>
        <w:rPr/>
        <w:t>Research Unit in Tropical Mycology and Plant-Fungi Interactions, LEB, University of Parakou, Parakou, Benin</w:t>
      </w:r>
    </w:p>
    <w:p>
      <w:pPr>
        <w:pStyle w:val="Author"/>
        <w:rPr/>
      </w:pPr>
      <w:r>
        <w:rPr>
          <w:vertAlign w:val="superscript"/>
        </w:rPr>
        <w:t>3</w:t>
      </w:r>
      <w:r>
        <w:rPr/>
        <w:t>Program in Evolutionary Biology, Department of Ecology and Genetics, Uppsala University, Uppsala, Sweden</w:t>
      </w:r>
    </w:p>
    <w:p>
      <w:pPr>
        <w:pStyle w:val="Date"/>
        <w:rPr/>
      </w:pPr>
      <w:r>
        <w:rPr/>
        <w:t>February 13, 2020</w:t>
      </w:r>
    </w:p>
    <w:p>
      <w:pPr>
        <w:pStyle w:val="Heading1"/>
        <w:rPr/>
      </w:pPr>
      <w:bookmarkStart w:id="0" w:name="abstract"/>
      <w:r>
        <w:rPr/>
        <w:t>Abstract</w:t>
      </w:r>
      <w:bookmarkEnd w:id="0"/>
    </w:p>
    <w:p>
      <w:pPr>
        <w:pStyle w:val="FirstParagraph"/>
        <w:rPr/>
      </w:pPr>
      <w:r>
        <w:rPr/>
        <w:t>Ectomycorrhizal (ECM) communities are characterized by mutualistic symbiosis between certain fungi and plant roots. Spatial turnover rate is one important characteristic of ecological communities, which is relevant for biodiversity assessment and sampling design. We investigated turnover rate in an ECM fungal community using soil metabarcoding with four different sequencing strategies: short amplicon sequencing of the ITS2 region (300–400 bp) with Illumina MiSeq, Ion Torrent Ion S5, and PacBio RS II, as well as long amplicon sequencing of the full ITS and partial LSU regions (1200–1600 bp) with PacBio RS II. Resulting turnover rates depended more on statistical method than sequencing technology. We found significant autocorrelation in distance classes &lt;3 m using a Mantel correlogram, and a best-fit distance-decay curve range of 17–19 m, both shorter than previously reported for similar habitats. The use of long-amplicon sequencing enables construction of a phylogenetic tree from metabarcoding reads, which facilitates taxonomic identification of sequences. However, long reads present issues for denoising algorithms in diverse communities. We present a solution that splits the reads into shorter homologous regions prior to denoising, and then reconstructs the full denoised reads. In the choice between short and long amplicons, we suggest a hybrid approach using short amplicons for sampling breadth and depth, and long amplicons to characterize the local species pool for improved identification and phylogenetic analyses.</w:t>
      </w:r>
    </w:p>
    <w:p>
      <w:pPr>
        <w:pStyle w:val="Heading1"/>
        <w:rPr/>
      </w:pPr>
      <w:bookmarkStart w:id="1" w:name="introduction"/>
      <w:r>
        <w:rPr/>
        <w:t>Introduction</w:t>
      </w:r>
      <w:bookmarkEnd w:id="1"/>
    </w:p>
    <w:p>
      <w:pPr>
        <w:pStyle w:val="FirstParagraph"/>
        <w:rPr/>
      </w:pPr>
      <w:r>
        <w:rPr/>
        <w:t>Ectomycorrhizas (ECM) are a symbiosis between fungi and plant root tips. The fungi provide nutrients and protection from pathogens in exchange for sugars from the plant (Smith &amp; Read, 2010). Approximately 8% of described fungal species are thought to take part in ECM symbiosis (Ainsworth, 2008; Rinaldi, Comandini, &amp; Kuyper, 2008). Although only about 2% of land plant species form ECM, these include ecologically and economically important stand-forming trees belonging to both temperate and boreal groups such as Pinaceae and Fagaceae, and tropical groups such as Dipterocarpaceae, and Fabaceae tr. Amherstieae (Brundrett, 2017).</w:t>
      </w:r>
    </w:p>
    <w:p>
      <w:pPr>
        <w:pStyle w:val="TextBody"/>
        <w:rPr/>
      </w:pPr>
      <w:r>
        <w:rPr/>
        <w:t xml:space="preserve">Although many well-known mushrooms are produced by ECM fungi (e.g., </w:t>
      </w:r>
      <w:r>
        <w:rPr>
          <w:i/>
        </w:rPr>
        <w:t>Amanita</w:t>
      </w:r>
      <w:r>
        <w:rPr/>
        <w:t xml:space="preserve">, </w:t>
      </w:r>
      <w:r>
        <w:rPr>
          <w:i/>
        </w:rPr>
        <w:t>Cantharellus</w:t>
      </w:r>
      <w:r>
        <w:rPr/>
        <w:t xml:space="preserve">, </w:t>
      </w:r>
      <w:r>
        <w:rPr>
          <w:i/>
        </w:rPr>
        <w:t>Boletus</w:t>
      </w:r>
      <w:r>
        <w:rPr/>
        <w:t xml:space="preserve">), many ECM fungi instead produce inconspicuous (e.g., </w:t>
      </w:r>
      <w:r>
        <w:rPr>
          <w:i/>
        </w:rPr>
        <w:t>Tomentella</w:t>
      </w:r>
      <w:r>
        <w:rPr/>
        <w:t xml:space="preserve">) or no (e.g., </w:t>
      </w:r>
      <w:r>
        <w:rPr>
          <w:i/>
        </w:rPr>
        <w:t>Cenococcum</w:t>
      </w:r>
      <w:r>
        <w:rPr/>
        <w:t>) fruit bodies. Even when fruitbodies are large, they are ephemeral, so study of ECM communities is facilitated by looking at vegetative structures (Horton &amp; Bruns, 2001). Unlike many saprotrophic fungi which grow easily in axenic culture, ECM fungi are usually difficult to culture, so DNA barcoding is increasingly used to investigate vegetative structures in the field. The advent of high-throughput sequencing (HTS) has facilitated such studies by providing enough sequencing depth for metabarcoding of bulk environmental samples such as soils (Lindahl et al., 2013).</w:t>
      </w:r>
    </w:p>
    <w:p>
      <w:pPr>
        <w:pStyle w:val="TextBody"/>
        <w:rPr/>
      </w:pPr>
      <w:r>
        <w:rPr/>
        <w:t>As additional techniques and methods are developed for HTS, there is an increasing array of choices for researchers investigating fungal communities. Traditionally, fungal metabarcoding studies have targeted the ITS1 or ITS2 regions, which provide sufficient resolution to distinguish fungal species in many groups, and which are usually short enough for HTS (Lindahl et al., 2013; Schoch et al., 2012). The resulting sequencing reads are clustered by sequence similarity to form operational taxonomic units (OTUs), which are then used as the units for further community analysis (Lindahl et al., 2013). If taxonomic identification is desired in order to put OTUs in a wider context and associate functional information, it has usually been performed by database searches using BLAST (Altschul, Gish, Miller, Myers, &amp; Lipman, 1990; Lindahl et al., 2013). However, this traditional approach comes with some potential weaknesses.</w:t>
      </w:r>
    </w:p>
    <w:p>
      <w:pPr>
        <w:pStyle w:val="TextBody"/>
        <w:rPr/>
      </w:pPr>
      <w:r>
        <w:rPr/>
        <w:t xml:space="preserve">While ITS1 and ITS2 often have suitable variation to distinguish species, they cannot be reliably aligned over the large taxonomic scales typically present in environmental samples (Lindahl et al., 2013). Additionally, the wide range of length variation of these regions may introduce bias in recovery of different taxa. Further bias is introduced by variation in the 5.8S region </w:t>
      </w:r>
      <w:r>
        <w:rPr/>
        <w:commentReference w:id="0"/>
      </w:r>
      <w:r>
        <w:rPr/>
        <w:t>which separates the two ITS regions, which makes it difficult to design primers that are suitable for all fungi (Tedersoo et al., 2015). The recent advent of long-read HTS technologies such as Pacific Biosciences Single Molecule Real Time sequencing (PacBio) introduce the possibility of sequencing longer amplicons which include both the ITS regions and the flanking, more conserved SSU and/or LSU regions (Tedersoo et al., 2018). This has the potential to improve taxonomic placement of sequences that lack close database matches, and to allow the alignment of metabarcoding reads and subsequent phylogenetic analysis</w:t>
      </w:r>
      <w:r>
        <w:rPr/>
        <w:commentReference w:id="1"/>
      </w:r>
      <w:r>
        <w:rPr/>
        <w:t xml:space="preserve">. However, long-read technologies are currently more expensive </w:t>
      </w:r>
      <w:r>
        <w:rPr/>
        <w:commentReference w:id="2"/>
      </w:r>
      <w:r>
        <w:rPr/>
        <w:t>per read compare to short read sequencing, and so their use entails a trade-off with sequencing depth and/or sample number (Kennedy, Cline, &amp; Song</w:t>
      </w:r>
      <w:r>
        <w:rPr/>
        <w:commentReference w:id="3"/>
      </w:r>
      <w:r>
        <w:rPr/>
        <w:t>, 2018).</w:t>
      </w:r>
    </w:p>
    <w:p>
      <w:pPr>
        <w:pStyle w:val="TextBody"/>
        <w:rPr/>
      </w:pPr>
      <w:r>
        <w:rPr/>
        <w:t>Distance-based clustering conflates intra-species variation and sequencing error, and results are dataset-specific. In contrast, more recent denoising methods such as DADA2 (Callahan, McMurdie, &amp; Holmes, 2017), Deblur (Amir et al., 2017), and UNOISE2 (Edgar, 2016b) utilize read quality information to control for sequencing error while leaving intra-species variation. The resulting units are known as amplicon sequence variants (ASVs) or exact sequence variants (ESVs), as they should represent true amplicon sequences from the sample. Unlike cluster-based OTUs, ASVs can capture variation of as little as one base pair, and are less dataset specific (Callahan et al., 2017).</w:t>
      </w:r>
    </w:p>
    <w:p>
      <w:pPr>
        <w:pStyle w:val="TextBody"/>
        <w:rPr/>
      </w:pPr>
      <w:r>
        <w:rPr/>
        <w:t xml:space="preserve">Assignment of taxonomic identities using BLAST requires </w:t>
      </w:r>
      <w:r>
        <w:rPr>
          <w:i/>
        </w:rPr>
        <w:t>a priori</w:t>
      </w:r>
      <w:r>
        <w:rPr/>
        <w:t xml:space="preserve"> choice of thresholds for different taxonomic ranks. Several algorithms specifically designed for taxonomic assignment have been published which use information about variability within different taxa in the reference database to assign unknown sequences, along with confidence estimates for these assignments (e.g., Wang, Garrity, Tiedje, &amp; Cole, 2007; Edgar, 2016a; Murali et al., 2018a). In addition, methods have been published which integrate predictions from multiple algorithms to increase the reliability of assignments (Gdanetz, Benucci, Vande Pol, &amp; Bonito, </w:t>
      </w:r>
      <w:r>
        <w:rPr/>
        <w:commentReference w:id="4"/>
      </w:r>
      <w:r>
        <w:rPr/>
        <w:t>2017; Somervuo, Koskela, Pennanen, Henrik Nilsson, &amp; Ovaskainen, 2016).</w:t>
      </w:r>
    </w:p>
    <w:p>
      <w:pPr>
        <w:pStyle w:val="TextBody"/>
        <w:rPr/>
      </w:pPr>
      <w:r>
        <w:rPr/>
        <w:t>Phylogenetic information has the potential to both improve taxonomic assignment and provide alternative measures of community alpha and beta diversity. Because OTU clustering may both “clump” different species into a single OTU, and “split” a single species into multiple OTUs (Ryberg, 2015), diversity measures based on counting species within a community or shared species between two communities may give different results depending on the clustering threshold. In contrast, phylogenetic community distance measures like UNIFRAC (Wong, Wu, &amp; Gloor, 2016) are relatively insensitive to species/OTU delimitation, but require a phylogenetic tree. Phylogenetic placement algorithms have been developed to place short amplicon reads onto a reference tree (Berger, Krompass, &amp; Stamatakis, 2011; Matsen, Kodner, &amp; Armbrust, 2010), but are not easy to apply to ITS sequences because they require that the query sequences be aligned to a reference alignment. Additionally, methods exist to place OTUs on a simplified tree based on taxonomic assignments (Tedersoo, Sánchez-Ramírez, et al., 2018). However, long amplicon sequencing allows the inclusion of alignable regions for construction of more fully resolved phylogenetic trees directly from metabarcoding reads.</w:t>
      </w:r>
    </w:p>
    <w:p>
      <w:pPr>
        <w:pStyle w:val="TextBody"/>
        <w:rPr/>
      </w:pPr>
      <w:r>
        <w:rPr/>
        <w:t>We investigated the effects of different sequencing strategies and post-analysis on biological conclusions using measurement of the spatial community turnover rate along a transect in an ECM dominated Soudanian woodland in Benin.</w:t>
      </w:r>
    </w:p>
    <w:p>
      <w:pPr>
        <w:pStyle w:val="TextBody"/>
        <w:rPr/>
      </w:pPr>
      <w:r>
        <w:rPr/>
        <w:t>Turnover scale is the distance at which two communities can be considered to be independent samples of the local species pool. Knowledge of turnover scale is import when planning studies of local diversity and its environmental correlates. It varies between different ecosystems and taxonomic groups. Turnover scale is often measured by the range at which a Mantel correlogram indicates significant autocorrelation, or by fitting a function to an empirical distance-decay curve of community dissimilarity vs. distance (Legendre &amp; Legendre, 2012).</w:t>
      </w:r>
    </w:p>
    <w:p>
      <w:pPr>
        <w:pStyle w:val="TextBody"/>
        <w:rPr/>
      </w:pPr>
      <w:r>
        <w:rPr/>
        <w:t>Several studies have investigated the turnover scale in ECM forests, but so far</w:t>
      </w:r>
      <w:ins w:id="0" w:author="Microsoft Office User" w:date="2020-02-17T22:43:00Z">
        <w:r>
          <w:rPr/>
          <w:t>,</w:t>
        </w:r>
      </w:ins>
      <w:r>
        <w:rPr/>
        <w:t xml:space="preserve"> they have been based on analysis of ECM root tips, rather than bulk soil. Lilleskov, and co-authors (2004) found autocorrelation only at ranges &lt;2.6 m at most sites in temperate forests, using Sanger sequencing. Similarly, Pickles, Genney, Anderson, &amp; Alexander (2012) found autocorrelation at distances &lt;3.4 m, also in temperate forests, based on T-RFLP analysis. Two studies have included data from tropical African woodlands and wooded savannahs. Tedersoo et al. (2011) found autocorrelation at ranges &lt;10 m in Miombo woodland using Sanger sequencing. However, this study was based on irregular sampling with a minimum spacing of 8 m, so this as the smallest distance class. Bahram et al. (2013) performed a meta-analysis of turnover scale in ECM communities, including data from Benin, where they found turnover range of 65 m based on distance-decay curves. Based on these results they concluded that the range of distance decay is greater in tropical forests than temperate forests.</w:t>
      </w:r>
    </w:p>
    <w:p>
      <w:pPr>
        <w:pStyle w:val="TextBody"/>
        <w:rPr/>
      </w:pPr>
      <w:r>
        <w:rPr/>
        <w:t>We investigated turnover range in both the total fungal community and ECM community by metabarcoding of bulk soil, sampled at narrow intervals, over two years. We compare three different sequencing platforms (PacBio RS II, Illumina MiSeq, Ion Torrent Ion S5), long and short amplicons, three different taxonomic assignment algorithms (RPP classifier, SINTAX, IDTAXA) and reference databases (Unite, Warcup, RDP), and two different community distance measures (Bray-Curtis vs. weighted UNIFRAC). We also present new algorithms for dividing the rDNA into regions, combining denoising results from multiple regions, and incorporating phylogenetic information into taxonomic assignments.</w:t>
      </w:r>
    </w:p>
    <w:p>
      <w:pPr>
        <w:pStyle w:val="Heading1"/>
        <w:rPr/>
      </w:pPr>
      <w:bookmarkStart w:id="2" w:name="methods"/>
      <w:r>
        <w:rPr/>
        <w:t>Methods</w:t>
      </w:r>
      <w:bookmarkEnd w:id="2"/>
    </w:p>
    <w:p>
      <w:pPr>
        <w:pStyle w:val="Heading2"/>
        <w:rPr/>
      </w:pPr>
      <w:bookmarkStart w:id="3" w:name="sampling"/>
      <w:r>
        <w:rPr/>
        <w:t>Sampling</w:t>
      </w:r>
      <w:bookmarkEnd w:id="3"/>
    </w:p>
    <w:p>
      <w:pPr>
        <w:pStyle w:val="FirstParagraph"/>
        <w:rPr/>
      </w:pPr>
      <w:r>
        <w:rPr/>
        <w:t xml:space="preserve">Sampling was conducted at two sites (Ang: N 9.75456° W 2.14064°; Gan: N 9.75678° W 2.31058 °) approximately 30 km apart in the </w:t>
      </w:r>
      <w:r>
        <w:rPr>
          <w:i/>
        </w:rPr>
        <w:t>Forêt Reservée de l’Ouémé Supérieur</w:t>
      </w:r>
      <w:r>
        <w:rPr/>
        <w:t xml:space="preserve"> (Upper Ouémé Forest Reserve) in central Benin. Both sites </w:t>
      </w:r>
      <w:r>
        <w:rPr/>
        <w:commentReference w:id="5"/>
      </w:r>
      <w:r>
        <w:rPr/>
        <w:t xml:space="preserve">were located in woodlands dominated by the ECM host tree </w:t>
      </w:r>
      <w:r>
        <w:rPr>
          <w:i/>
        </w:rPr>
        <w:t>Isoberlinia doka</w:t>
      </w:r>
      <w:r>
        <w:rPr/>
        <w:t xml:space="preserve"> (Caesalpinioideae). At each site, 25 soil samples were collected along a linear transect at intervals of 1 m in May 2015. One third of the sample locations (3 m spacing) were resampled one year later in June 2016. For each sample, any coarse organic debris was removed from the soil surface and a sample of approximately 5cm×5cm×5cm was extracted with a knife blade. Each sample was sealed in a plastic zipper bag and homogenized by shaking and manually breaking apart soil aggregations. Approximately 50 mg total of soil was collected from two locations in the homogenized soil sample and placed into a separate 2.0 mL microtube containing 750 mL of lysis buffer and lysis beads (Xpedition</w:t>
      </w:r>
      <w:r>
        <w:rPr>
          <w:vertAlign w:val="superscript"/>
        </w:rPr>
        <w:t>TM</w:t>
      </w:r>
      <w:r>
        <w:rPr/>
        <w:t xml:space="preserve"> Soil/Fecal DNA miniprep, Zymo Research Corporation, Irvine, California, USA) and lysed in the field using a handheld bead-beater (TerraLyser</w:t>
      </w:r>
      <w:r>
        <w:rPr>
          <w:vertAlign w:val="superscript"/>
        </w:rPr>
        <w:t>TM</w:t>
      </w:r>
      <w:r>
        <w:rPr/>
        <w:t xml:space="preserve">; Zymo Research Corporation). </w:t>
      </w:r>
    </w:p>
    <w:p>
      <w:pPr>
        <w:pStyle w:val="TextBody"/>
        <w:rPr/>
      </w:pPr>
      <w:r>
        <w:rPr/>
        <w:t>An additional sample was collected at every sampling location (1-m spacing) in 2016 using LifeGuard</w:t>
      </w:r>
      <w:r>
        <w:rPr>
          <w:vertAlign w:val="superscript"/>
        </w:rPr>
        <w:t>TM</w:t>
      </w:r>
      <w:r>
        <w:rPr/>
        <w:t xml:space="preserve"> Soil Preservation Solution (MO BIO, Carlsbad, CA; USA) for preservation, without field lysis. Sequencing results for these samples were found not to be comparable with results preserved using the Xpedition</w:t>
      </w:r>
      <w:r>
        <w:rPr>
          <w:vertAlign w:val="superscript"/>
        </w:rPr>
        <w:t>TM</w:t>
      </w:r>
      <w:r>
        <w:rPr/>
        <w:t xml:space="preserve"> lysis buffer (Supplementary Figures 18 and 19), so these samples were not included in spatial analyses. However, reads from these sequences were included in the full bioinformatics workflow, including ASV calling, OTU clustering, and phylogenetic trees.</w:t>
      </w:r>
    </w:p>
    <w:p>
      <w:pPr>
        <w:pStyle w:val="Heading2"/>
        <w:rPr/>
      </w:pPr>
      <w:bookmarkStart w:id="4" w:name="X73b4b67dbceabdf627fdf161b06e691156b822e"/>
      <w:r>
        <w:rPr/>
        <w:t>DNA extraction, amplification, and sequencing</w:t>
      </w:r>
      <w:bookmarkEnd w:id="4"/>
    </w:p>
    <w:p>
      <w:pPr>
        <w:pStyle w:val="FirstParagraph"/>
        <w:rPr/>
      </w:pPr>
      <w:r>
        <w:rPr/>
        <w:t>After field lysis, DNA was extracted using the Xpedition</w:t>
      </w:r>
      <w:r>
        <w:rPr>
          <w:vertAlign w:val="superscript"/>
        </w:rPr>
        <w:t>TM</w:t>
      </w:r>
      <w:r>
        <w:rPr/>
        <w:t xml:space="preserve"> Soil/Fecal Prep kit (see above). Samples preserved using LifeGuard were first centrifuged at 10000×g for 1 minute, after which the supernatant was removed and DNA was extracted from the remaining soil using the Soil/Fecal Prep kit as for the other samples. DNA was quantified using fluorometrically using Quant-iT</w:t>
      </w:r>
      <w:r>
        <w:rPr>
          <w:vertAlign w:val="superscript"/>
        </w:rPr>
        <w:t>TM</w:t>
      </w:r>
      <w:r>
        <w:rPr/>
        <w:t xml:space="preserve"> PicoGreen</w:t>
      </w:r>
      <w:r>
        <w:rPr>
          <w:vertAlign w:val="superscript"/>
        </w:rPr>
        <w:t>TM</w:t>
      </w:r>
      <w:r>
        <w:rPr/>
        <w:t xml:space="preserve"> dsDNA (Thermo Fisher Scientific, Waltham, MA, USA) fluorescent indicator dye on a Infinite F200 plate spectrofluorometer (Tecan Trading AG, Männedorf, Switzerland) according to the manufacturer’s protocol.</w:t>
      </w:r>
    </w:p>
    <w:p>
      <w:pPr>
        <w:pStyle w:val="TextBody"/>
        <w:rPr/>
      </w:pPr>
      <w:r>
        <w:rPr/>
        <w:t xml:space="preserve">Two different fragments of the nuclear rDNA were amplified (Figure 1). The short amplicon (approximately 300 bp) targeted the full ITS2 region as well as parts of the flanking 5.8S and large subunit (LSU) rDNA, using gITS7 (Ihrmark et al., 2012) as the forward primer and a mix of ITS4 (White, Bruns, Lee, &amp; Taylor, 1990) and ITS4a (Urbina, Scofield, Cafaro, &amp; Rosling, 2016) as the reverse primer (hereafter, ITS4m). The long amplicon (approximately 1500 bp) targeted the full ITS region including the 5.8S rDNA and approximately 950 bp at the 5’ end of the LSU, including the first three variable regions (Figure 1), using ITS1 (White et al., 1990) as the forward primer and LR5 (Vilgalys &amp; Hester, 1990) as the reverse primer. Each PCR run included a blank sample and a positive control consisting of freshly extracted DNA from a commercially purchased fruitbody of </w:t>
      </w:r>
      <w:r>
        <w:rPr>
          <w:i/>
        </w:rPr>
        <w:t>Agaricus bisporus</w:t>
      </w:r>
      <w:r>
        <w:rPr/>
        <w:t>.</w:t>
      </w:r>
    </w:p>
    <w:p>
      <w:pPr>
        <w:pStyle w:val="TextBody"/>
        <w:rPr/>
      </w:pPr>
      <w:r>
        <w:rPr/>
        <w:t>The gITS7 primers for the short amplicon were indexed for multiplexing (</w:t>
      </w:r>
      <w:r>
        <w:rPr>
          <w:b/>
        </w:rPr>
        <w:t>Supplementary File 1</w:t>
      </w:r>
      <w:r>
        <w:rPr/>
        <w:commentReference w:id="6"/>
      </w:r>
      <w:r>
        <w:rPr/>
        <w:t>). Amplification was performed by polymerase chain reaction (PCR) in 20µl reactions containing 200 µM dNTP mix, 250 µM indexed gITS7 primer, 150µM ITS4m, 2mM MgCl</w:t>
      </w:r>
      <w:r>
        <w:rPr>
          <w:vertAlign w:val="subscript"/>
        </w:rPr>
        <w:t>2</w:t>
      </w:r>
      <w:r>
        <w:rPr/>
        <w:t xml:space="preserve">, 0.1 U </w:t>
      </w:r>
      <w:r>
        <w:rPr>
          <w:i/>
        </w:rPr>
        <w:t>Taq</w:t>
      </w:r>
      <w:r>
        <w:rPr/>
        <w:t xml:space="preserve"> polymerase (Dream </w:t>
      </w:r>
      <w:r>
        <w:rPr>
          <w:i/>
        </w:rPr>
        <w:t>Taq</w:t>
      </w:r>
      <w:r>
        <w:rPr/>
        <w:t xml:space="preserve">, Thermo Fisher Scientific, Waltham, MA, USA) and 3–7 ng purified DNA in Dream </w:t>
      </w:r>
      <w:r>
        <w:rPr>
          <w:i/>
        </w:rPr>
        <w:t>Taq</w:t>
      </w:r>
      <w:r>
        <w:rPr/>
        <w:t xml:space="preserve"> buffer. The reaction conditions were 10 min at 95°, followed by 35 cycles of 60 s at 95°, 45 s at 56°, and 50 s at 72°, and finally 3 min at 72°. Each reaction was conducted in three technical replicates to reduce the effect of PCR stochasticity, which were pooled after amplification.</w:t>
      </w:r>
    </w:p>
    <w:p>
      <w:pPr>
        <w:pStyle w:val="TextBody"/>
        <w:rPr/>
      </w:pPr>
      <w:r>
        <w:rPr/>
        <w:t>Both primers for the long amplicon were indexed for multiplexing (</w:t>
      </w:r>
      <w:r>
        <w:rPr>
          <w:b/>
        </w:rPr>
        <w:t>Supplementary File 2</w:t>
      </w:r>
      <w:r>
        <w:rPr/>
        <w:t>). PCR was performed as for the short amplicons, but with 500 µM of each of the two primers. Reaction conditions were 10 min at 95°, 30 cycles of 45 s at 95°, 45 s at 59°, and 90 s at 72°, and finally 10 min at 72°. Each reaction was performed in three technical replicates as for short amplicons.</w:t>
      </w:r>
    </w:p>
    <w:p>
      <w:pPr>
        <w:pStyle w:val="TextBody"/>
        <w:rPr/>
      </w:pPr>
      <w:r>
        <w:rPr/>
        <w:t>Amplicons were purified using SPRI beads (Vesterinen et al., 2016) and quantified fluorometrically as above. An aliquot of 100 ng of DNA from each sample (or the total PCR product if less than 100 ng) was pooled into two libraries each for long and short amplicons. Each library was sequenced using Single Molecule Real Time (SMRT) sequencing on a Pacific Biosciences (PacBio) RS II sequencer at the Uppsala Genome Center (UGC; Uppsala Genome Center, Science for Life Laboratory, Dept. of Immunology, Genetics and Pathology, Uppsala University, BMC, Box 815, SE-752 37 UPPSALA, Sweden). Short amplicon libraries were sequenced on two SMRT cells each, while long amplicon libraries were sequenced on four SMRT cells each.</w:t>
      </w:r>
    </w:p>
    <w:p>
      <w:pPr>
        <w:pStyle w:val="TextBody"/>
        <w:rPr/>
      </w:pPr>
      <w:r>
        <w:rPr/>
        <w:t>Additionally, the short amplicon libraries were combined and sequenced using an Ion S5 (Ion Torrent) sequencer using one 520 chip at UGC, and a MiSeq (Illumina Inc.) sequencer using v3 chemistry with a paired-end read length of 300 bp at the SNP&amp;SEQ Technology Platform (Dept. of Medical Sciences, Uppsala University, BMC, Box 1432, SE-751 44 UPPSALA, Sweden). The Illumina library was pooled with samples for another project, with half of the reads from one lane devoted to the current project.</w:t>
      </w:r>
    </w:p>
    <w:p>
      <w:pPr>
        <w:pStyle w:val="Heading2"/>
        <w:rPr/>
      </w:pPr>
      <w:bookmarkStart w:id="5" w:name="bioinformatics"/>
      <w:r>
        <w:rPr/>
        <w:t>Bioinformatics</w:t>
      </w:r>
      <w:bookmarkEnd w:id="5"/>
    </w:p>
    <w:p>
      <w:pPr>
        <w:pStyle w:val="FirstParagraph"/>
        <w:rPr/>
      </w:pPr>
      <w:r>
        <w:rPr/>
        <w:t xml:space="preserve">Circular consensus sequence (CCS) basecalls for PacBio sequences were made using </w:t>
      </w:r>
      <w:r>
        <w:rPr>
          <w:rStyle w:val="VerbatimChar"/>
        </w:rPr>
        <w:t>ccs</w:t>
      </w:r>
      <w:r>
        <w:rPr/>
        <w:t xml:space="preserve"> version 3.4 (Pacific Biosciences, 2016/2019) using the default settings. The resulting sequences, as well as the paired-end Illumina sequences, were demultiplexed and sequencing primers were removed using </w:t>
      </w:r>
      <w:r>
        <w:rPr>
          <w:rStyle w:val="VerbatimChar"/>
        </w:rPr>
        <w:t>cutadapt</w:t>
      </w:r>
      <w:r>
        <w:rPr/>
        <w:t xml:space="preserve"> version 2.8 (Martin, 2011). Sequencing primers were similarly removed from the Ion Torrent sequences, but interference between the tagged gITS7 primers and the Ion XPress tags used in library prep made full demultiplexing of the Ion Torrent sequences impossible and these reads were thus only analyzed as a pool</w:t>
      </w:r>
      <w:r>
        <w:rPr/>
        <w:commentReference w:id="7"/>
      </w:r>
      <w:r>
        <w:rPr/>
        <w:t>. For Ion Torrent and PacBio, reads were discarded if they did not have the appropriate primers on both ends. Reads were searched in both directions, and reads where the primers were found in the reverse direction were reverse complemented before further analysis. For Illumina sequences, primers were also searched for and removed on the 3’ ends of the reads, in case of readthrough with short amplicons. Read pairs were retained when PCR primers were detected at the 5’ ends of both the forward and reverse read. Read pairs where the primers were found in reverse orientation were kept in separate files, but were retained in their original orientation until after denoising.</w:t>
      </w:r>
    </w:p>
    <w:p>
      <w:pPr>
        <w:pStyle w:val="Heading3"/>
        <w:rPr/>
      </w:pPr>
      <w:bookmarkStart w:id="6" w:name="denoising"/>
      <w:r>
        <w:rPr/>
        <w:t>Denoising</w:t>
      </w:r>
      <w:bookmarkEnd w:id="6"/>
    </w:p>
    <w:p>
      <w:pPr>
        <w:pStyle w:val="FirstParagraph"/>
        <w:rPr/>
      </w:pPr>
      <w:r>
        <w:rPr/>
        <w:t xml:space="preserve">Forward and reverse Illumina reads were truncated after the first base with quality score &lt;= 10, and then reads with more than 3 expected errors in either read were discarded. Forward and reverse reads were denoised using </w:t>
      </w:r>
      <w:r>
        <w:rPr>
          <w:rStyle w:val="VerbatimChar"/>
        </w:rPr>
        <w:t>DADA2</w:t>
      </w:r>
      <w:r>
        <w:rPr/>
        <w:t xml:space="preserve"> version 1.12.1 (Callahan et al., 2016) using separate error models and pseudo-pooling, and then forward and reverse reads were merged.</w:t>
      </w:r>
    </w:p>
    <w:p>
      <w:pPr>
        <w:pStyle w:val="TextBody"/>
        <w:rPr/>
      </w:pPr>
      <w:r>
        <w:rPr/>
        <w:t xml:space="preserve">We attempted to denoise both long and short PacBio amplicons using </w:t>
      </w:r>
      <w:r>
        <w:rPr>
          <w:rStyle w:val="VerbatimChar"/>
        </w:rPr>
        <w:t>DADA2</w:t>
      </w:r>
      <w:r>
        <w:rPr/>
        <w:t xml:space="preserve"> according to the steps outlined in the supplementary information in Callahan et al. (2019). However, only 38 amplicon sequence variants (ASVs) were obtained for the long amplicons, representing 12% of the trimmed reads. We conclude </w:t>
      </w:r>
      <w:r>
        <w:rPr/>
        <w:commentReference w:id="8"/>
      </w:r>
      <w:r>
        <w:rPr/>
        <w:t xml:space="preserve">that this poor performance was due to a combination of long read length and low sequencing depth relative to community diversity. The </w:t>
      </w:r>
      <w:r>
        <w:rPr>
          <w:rStyle w:val="VerbatimChar"/>
        </w:rPr>
        <w:t>DADA2</w:t>
      </w:r>
      <w:r>
        <w:rPr/>
        <w:t xml:space="preserve"> algorithm requires that the seed sequence of each ASV be represented by at least two error-free reads (Callahan et al., 2016). If sequencing errors are uniformly distributed, then the probability that a given read will be error-free is </w:t>
      </w:r>
      <w:r>
        <w:rPr/>
        <w:commentReference w:id="9"/>
      </w:r>
      <w:r>
        <w:rPr/>
        <w:t xml:space="preserve">, where </w:t>
      </w:r>
      <w:r>
        <w:rPr/>
      </w:r>
      <m:oMath xmlns:m="http://schemas.openxmlformats.org/officeDocument/2006/math">
        <m:r>
          <w:rPr>
            <w:rFonts w:ascii="Cambria Math" w:hAnsi="Cambria Math"/>
          </w:rPr>
          <m:t xml:space="preserve">ϵ</m:t>
        </m:r>
      </m:oMath>
      <w:r>
        <w:rPr/>
        <w:t xml:space="preserve"> is the sequencing error rate and </w:t>
      </w:r>
      <w:r>
        <w:rPr/>
      </w:r>
      <m:oMath xmlns:m="http://schemas.openxmlformats.org/officeDocument/2006/math">
        <m:r>
          <w:rPr>
            <w:rFonts w:ascii="Cambria Math" w:hAnsi="Cambria Math"/>
          </w:rPr>
          <m:t xml:space="preserve">L</m:t>
        </m:r>
      </m:oMath>
      <w:r>
        <w:rPr/>
        <w:t xml:space="preserve"> is the read length in base pairs. Then the number of reads of a given sequence that would be required to obtain two error-free reads in expectation is </w:t>
      </w:r>
      <w:r>
        <w:rPr/>
      </w:r>
      <m:oMath xmlns:m="http://schemas.openxmlformats.org/officeDocument/2006/math">
        <m:f>
          <m:fPr>
            <m:type m:val="lin"/>
          </m:fPr>
          <m:num>
            <m:r>
              <w:rPr>
                <w:rFonts w:ascii="Cambria Math" w:hAnsi="Cambria Math"/>
              </w:rPr>
              <m:t xml:space="preserve">2</m:t>
            </m:r>
          </m:num>
          <m:den/>
        </m:f>
      </m:oMath>
      <w:r>
        <w:rPr/>
        <w:t xml:space="preserve">. For the combination of long reads (median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1509</m:t>
        </m:r>
        <m:r>
          <m:rPr>
            <m:lit/>
            <m:nor/>
          </m:rPr>
          <w:rPr>
            <w:rFonts w:ascii="Cambria Math" w:hAnsi="Cambria Math"/>
          </w:rPr>
          <m:t xml:space="preserve">bp</m:t>
        </m:r>
      </m:oMath>
      <w:r>
        <w:rPr/>
        <w:t xml:space="preserve"> after trimming) and moderate error rate (mean </w:t>
      </w:r>
      <w:r>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0.0073</m:t>
        </m:r>
      </m:oMath>
      <w:r>
        <w:rPr/>
        <w:t xml:space="preserve"> based on ccs quality scores) for the long amplicon in this study, the expected number of reads required to achieve two error-free reads is 126,659. Given the high diversity relative to sequencing depth in this study (501 ASVs based on PacBio short amplicons, 108,650 trimmed long amplicon reads), this requirement could not have been met for the long amplicons except by the most abundant sequences. In comparison, the equivalent requirement for the short amplicon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265</m:t>
        </m:r>
        <m:r>
          <m:rPr>
            <m:lit/>
            <m:nor/>
          </m:rPr>
          <w:rPr>
            <w:rFonts w:ascii="Cambria Math" w:hAnsi="Cambria Math"/>
          </w:rPr>
          <m:t xml:space="preserve">bp</m:t>
        </m:r>
      </m:oMath>
      <w:r>
        <w:rPr/>
        <w:t xml:space="preserve">, </w:t>
      </w:r>
      <w:r>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0.0024</m:t>
        </m:r>
      </m:oMath>
      <w:r>
        <w:rPr/>
        <w:t>) is only 3.8 reads. We therefore developed a new workflow to assemble ASVs from the long amplicons, as follows:</w:t>
      </w:r>
    </w:p>
    <w:p>
      <w:pPr>
        <w:pStyle w:val="TextBody"/>
        <w:rPr/>
      </w:pPr>
      <w:r>
        <w:rPr/>
        <w:t xml:space="preserve">Raw reads were divided into shorter regions by matching to covariance models (CM), which are similar to stochastic hidden markov models (HMM), but account for both nucleotide sequence and RNA secondary structure (Eddy &amp; Durbin, 1994). First, the 5.8S rDNA was located in each read by searching for Rfam model RF0002 (Kalvari et al., 2018) using </w:t>
      </w:r>
      <w:r>
        <w:rPr>
          <w:rStyle w:val="VerbatimChar"/>
        </w:rPr>
        <w:t>cmsearch</w:t>
      </w:r>
      <w:r>
        <w:rPr/>
        <w:t xml:space="preserve"> from Infernal 1.1.2 (Nawrocki &amp; Eddy, 2013), and all bases before the 5.8S were assigned to ITS1. No attempt was made to remove the approximately 12 bp fragment of the SSU from the 5’ end of ITS1 in the long amplicons; it was too short to be reliably detected by a CM or the HMMs employed by ITSx (Bengtsson‐Palme et al., 2013).  A reference alignment including conserved RNA base pairing between and within the 5.8S and relevant portions of LSU was generated from the fungal 28S RNA seed alignment from the Ribosomal Data Project (RDP) release 11.5 (Cole et al., 2014; Glöckner et al., 2017) by truncating after the LR5 primer site and using the reference line to annotate the variable regions </w:t>
      </w:r>
      <w:r>
        <w:rPr>
          <w:i/>
        </w:rPr>
        <w:t>sensu</w:t>
      </w:r>
      <w:r>
        <w:rPr/>
        <w:t xml:space="preserve"> Michot et al. (1984) and Raué, Klootwijk, &amp; Musters (1988). A CM was generated from the alignment using </w:t>
      </w:r>
      <w:r>
        <w:rPr>
          <w:rStyle w:val="VerbatimChar"/>
        </w:rPr>
        <w:t>cmbuild</w:t>
      </w:r>
      <w:r>
        <w:rPr/>
        <w:t xml:space="preserve"> from Infernal. The fragment of each read beginning with the 5.8S rDNA was then aligned to the CM using </w:t>
      </w:r>
      <w:r>
        <w:rPr>
          <w:rStyle w:val="VerbatimChar"/>
        </w:rPr>
        <w:t>cmalign</w:t>
      </w:r>
      <w:r>
        <w:rPr/>
        <w:t xml:space="preserve"> from Infernal. The annotation line in the CM alignment for each read was then used to split the reads into alternating more-conserved and less-conserved regions as shown in Figure 1, where LSU1-4 represent the conserved regions of LSU flanking the variable D1-3 regions (Michot et al., 1984). For short amplicons, only (partial) 5.8S, ITS2, and (partial) LSU1 were extracted. Code to extract the regions, including annotated seed alignments and CMs, is available in the new R package </w:t>
      </w:r>
      <w:r>
        <w:rPr>
          <w:rStyle w:val="VerbatimChar"/>
        </w:rPr>
        <w:t>LSUx</w:t>
      </w:r>
      <w:r>
        <w:rPr/>
        <w:t>, available on github (</w:t>
      </w:r>
      <w:hyperlink r:id="rId2">
        <w:r>
          <w:rPr>
            <w:rStyle w:val="InternetLink"/>
          </w:rPr>
          <w:t>https://github.com/brendanf/LSUx</w:t>
        </w:r>
      </w:hyperlink>
      <w:r>
        <w:rPr/>
        <w:t>).</w:t>
      </w:r>
    </w:p>
    <w:p>
      <w:pPr>
        <w:pStyle w:val="TextBody"/>
        <w:rPr/>
      </w:pPr>
      <w:r>
        <w:rPr/>
        <w:t>Each of the extracted regions was independently filtered for length (Supplementary Table 3</w:t>
      </w:r>
      <w:r>
        <w:rPr/>
        <w:commentReference w:id="10"/>
      </w:r>
      <w:r>
        <w:rPr/>
        <w:t xml:space="preserve">) and a maximum of three expected errors. Sequences were then dereplicated and denoised into amplicon sequencing variants (ASVs) using </w:t>
      </w:r>
      <w:r>
        <w:rPr>
          <w:rStyle w:val="VerbatimChar"/>
        </w:rPr>
        <w:t>DADA2</w:t>
      </w:r>
      <w:r>
        <w:rPr/>
        <w:t xml:space="preserve"> version 1.12.1 (Callahan et al., 2016, 2019). The error model for </w:t>
      </w:r>
      <w:r>
        <w:rPr>
          <w:rStyle w:val="VerbatimChar"/>
        </w:rPr>
        <w:t>DADA2</w:t>
      </w:r>
      <w:r>
        <w:rPr/>
        <w:t xml:space="preserve"> denoising was fit using the 5.8S region for long amplicons, and using the entire read for short amplicons. Independent error models were fit for each sequencing run (i.e., long </w:t>
      </w:r>
      <w:r>
        <w:rPr>
          <w:i/>
        </w:rPr>
        <w:t>vs.</w:t>
      </w:r>
      <w:r>
        <w:rPr/>
        <w:t xml:space="preserve"> short amplicons, different sequencing technologies). For PacBio libraries, </w:t>
      </w:r>
      <w:r>
        <w:rPr>
          <w:rStyle w:val="VerbatimChar"/>
        </w:rPr>
        <w:t>DADA2</w:t>
      </w:r>
      <w:r>
        <w:rPr/>
        <w:t xml:space="preserve"> was run with complete pooling and a band size of 16. For Ion Torrent libraries, pseudo-pooling and a band size of 32 were used, and the homopolymer gap penalty was set to -1, as recommended by the </w:t>
      </w:r>
      <w:r>
        <w:rPr>
          <w:rStyle w:val="VerbatimChar"/>
        </w:rPr>
        <w:t>DADA2</w:t>
      </w:r>
      <w:r>
        <w:rPr/>
        <w:t xml:space="preserve"> FAQ (</w:t>
      </w:r>
      <w:hyperlink r:id="rId3">
        <w:r>
          <w:rPr>
            <w:rStyle w:val="InternetLink"/>
          </w:rPr>
          <w:t>https://benjjneb.github.io/dada2/faq.html</w:t>
        </w:r>
      </w:hyperlink>
      <w:r>
        <w:rPr/>
        <w:t xml:space="preserve">). Chimeras within each region were removed using </w:t>
      </w:r>
      <w:r>
        <w:rPr>
          <w:rStyle w:val="VerbatimChar"/>
        </w:rPr>
        <w:t>removeBimeraDenovoTable</w:t>
      </w:r>
      <w:r>
        <w:rPr/>
        <w:t xml:space="preserve"> from </w:t>
      </w:r>
      <w:r>
        <w:rPr>
          <w:rStyle w:val="VerbatimChar"/>
        </w:rPr>
        <w:t>DADA2</w:t>
      </w:r>
      <w:r>
        <w:rPr/>
        <w:t>.</w:t>
      </w:r>
    </w:p>
    <w:p>
      <w:pPr>
        <w:pStyle w:val="TextBody"/>
        <w:rPr/>
      </w:pPr>
      <w:r>
        <w:rPr/>
        <w:t>For each ITS2 ASV from the long amplicon data set, the denoised sequences for the other regions corresponding to the same sequencing reads were concatenated to form a set of full-length reads. For reads which were not assigned a denoised sequence for each region, the raw read for the region was used instead. Because ITS2 is the most variable of the amplified regions (Supplementary Figure 10</w:t>
      </w:r>
      <w:r>
        <w:rPr/>
        <w:commentReference w:id="11"/>
      </w:r>
      <w:r>
        <w:rPr/>
        <w:t xml:space="preserve">), reads with identical ITS2 regions are expected to have highly similar sequences in the other regions, unless the amplicon was chimeric. The concatenated ASVs representing each long read were aligned in R using the </w:t>
      </w:r>
      <w:r>
        <w:rPr>
          <w:rStyle w:val="VerbatimChar"/>
        </w:rPr>
        <w:t>DECIPHER</w:t>
      </w:r>
      <w:r>
        <w:rPr/>
        <w:t xml:space="preserve"> package (Wright, 2015). Outlier sequences, as determined by mean pairwise distance from the rest of the alignment, were removed from each alignment using the </w:t>
      </w:r>
      <w:r>
        <w:rPr>
          <w:rStyle w:val="VerbatimChar"/>
        </w:rPr>
        <w:t>odseq</w:t>
      </w:r>
      <w:r>
        <w:rPr/>
        <w:t xml:space="preserve"> package (Jehl, Sievers, &amp; Higgins, 2015), using the default threshold of 0.025. The consensus of the remaining aligned sequences was assigned as the full-length ASV sequence. Full-length ASV sequences with more than three ambiguous bases (i.e., no nucleotide &gt;50% at a given position) were removed. The count and sample distribution of reads assigned to each full-length ASV were calculated in order to form a sample × ASV community matrix. A similar process was used to generate a consensus ITS </w:t>
      </w:r>
      <w:r>
        <w:rPr/>
        <w:commentReference w:id="12"/>
      </w:r>
      <w:r>
        <w:rPr/>
        <w:t xml:space="preserve">(ITS1–5.8S–ITS2) and LSU (LSU1–D1–LSU2–D2–LSU3–D3–LSU4) sequence for each ASV. The process of assigning consensus full-length ASVs was carried out using the new </w:t>
      </w:r>
      <w:r>
        <w:rPr>
          <w:rStyle w:val="VerbatimChar"/>
        </w:rPr>
        <w:t>tzara</w:t>
      </w:r>
      <w:r>
        <w:rPr/>
        <w:t xml:space="preserve"> package for R, available on github (</w:t>
      </w:r>
      <w:hyperlink r:id="rId4">
        <w:r>
          <w:rPr>
            <w:rStyle w:val="InternetLink"/>
          </w:rPr>
          <w:t>https://github.com/brendanf/tzara</w:t>
        </w:r>
      </w:hyperlink>
      <w:r>
        <w:rPr/>
        <w:t>).</w:t>
      </w:r>
    </w:p>
    <w:p>
      <w:pPr>
        <w:pStyle w:val="Heading3"/>
        <w:rPr/>
      </w:pPr>
      <w:bookmarkStart w:id="7" w:name="taxonomy-assignment"/>
      <w:r>
        <w:rPr/>
        <w:t>Taxonomy assignment</w:t>
      </w:r>
      <w:bookmarkEnd w:id="7"/>
    </w:p>
    <w:p>
      <w:pPr>
        <w:pStyle w:val="FirstParagraph"/>
        <w:rPr/>
      </w:pPr>
      <w:r>
        <w:rPr/>
        <w:t>Taxonomic annotations of the Ribosomal Data Project’s LSU fungal training set (RDP) version 11.5 (Cole et al., 2014) and Warcup ITS training set (Wang et al., 2007) were mapped to the taxonomic classification system used in the Unite database version 8 (Nilsson et al., 2019). In particular, the classification for fungi was according to Tedersoo, Sánchez-Ramírez, et al. (2018), and for non-fungal eukaryotes was according to the proposed system of Tedersoo (2017). Although the latter system is not formally published, it is consistent with the annotations for non-fungal eukaryotes in the Unite database. Additionally, it is a system with both purportedly monophyletic taxa and a uniform set of taxon ranks, which make it more appropriate for sequence-based taxonomic assignment algorithms than more accepted classification systems such as that of the International Society of Protistologists (Adl et al., 2019), which utilizes hierarchical nameless ranks. FASTA format files of the re-annotated RDP and Warcup training sets are available at (</w:t>
      </w:r>
      <w:r>
        <w:rPr>
          <w:i/>
        </w:rPr>
        <w:t>somewhere</w:t>
      </w:r>
      <w:r>
        <w:rPr/>
        <w:commentReference w:id="13"/>
      </w:r>
      <w:r>
        <w:rPr/>
        <w:t>).</w:t>
      </w:r>
    </w:p>
    <w:p>
      <w:pPr>
        <w:pStyle w:val="TextBody"/>
        <w:rPr/>
      </w:pPr>
      <w:r>
        <w:rPr/>
        <w:t xml:space="preserve">Taxonomic assignment was performed to genus level separately on the ITS and LSU regions using Unite, Warcup and RDP, respectively, as taxonomic references. For each region/reference combination, taxonomy was assigned using three algorithms: the RDP Naïve Bayesian Classifier (RDPC) as implemented in DADA2; SINTAX (Edgar, 2016a) as implemented in VSEARCH v2.9.1 (Rognes, Flouri, Nichols, Quince, &amp; Mahé, 2016); and IDTAXA (Murali et al., 2018b). Each full-length ASV was thus given up to nine preliminary taxonomic assignments (three references </w:t>
      </w:r>
      <w:r>
        <w:rPr/>
      </w:r>
      <m:oMath xmlns:m="http://schemas.openxmlformats.org/officeDocument/2006/math">
        <m:r>
          <w:rPr>
            <w:rFonts w:ascii="Cambria Math" w:hAnsi="Cambria Math"/>
          </w:rPr>
          <m:t xml:space="preserve">×</m:t>
        </m:r>
      </m:oMath>
      <w:r>
        <w:rPr/>
        <w:t xml:space="preserve"> three algorithms).</w:t>
      </w:r>
    </w:p>
    <w:p>
      <w:pPr>
        <w:pStyle w:val="TextBody"/>
        <w:rPr/>
      </w:pPr>
      <w:r>
        <w:rPr/>
        <w:t xml:space="preserve">Sequences were assigned as ECM based on taxonomic assignments using the FUNGuild database (Nguyen et al., 2016) via the R package </w:t>
      </w:r>
      <w:r>
        <w:rPr>
          <w:rStyle w:val="VerbatimChar"/>
        </w:rPr>
        <w:t>FUNGuildR</w:t>
      </w:r>
      <w:r>
        <w:rPr/>
        <w:t xml:space="preserve"> (</w:t>
      </w:r>
      <w:hyperlink r:id="rId5">
        <w:r>
          <w:rPr>
            <w:rStyle w:val="InternetLink"/>
          </w:rPr>
          <w:t>https://github.com/brendanf/FUNGuildR</w:t>
        </w:r>
      </w:hyperlink>
      <w:r>
        <w:rPr/>
        <w:t>). All taxa which included “Ectomycorrhiza” in the guild assignment at any level of confidence were included.</w:t>
      </w:r>
    </w:p>
    <w:p>
      <w:pPr>
        <w:pStyle w:val="Heading3"/>
        <w:rPr/>
      </w:pPr>
      <w:bookmarkStart w:id="8" w:name="clustering"/>
      <w:r>
        <w:rPr/>
        <w:t>Clustering</w:t>
      </w:r>
      <w:bookmarkEnd w:id="8"/>
    </w:p>
    <w:p>
      <w:pPr>
        <w:pStyle w:val="FirstParagraph"/>
        <w:rPr/>
      </w:pPr>
      <w:r>
        <w:rPr/>
        <w:t>For comparison with clustering-based methods, ASVs were clustered into operational taxonomic units (OTUs) at 97% similarity using VSEARCH v2.9.1 (Rognes et al., 2016).</w:t>
      </w:r>
    </w:p>
    <w:p>
      <w:pPr>
        <w:pStyle w:val="Heading3"/>
        <w:rPr/>
      </w:pPr>
      <w:bookmarkStart w:id="9" w:name="alignment-and-phylogenetic-inference"/>
      <w:r>
        <w:rPr/>
        <w:t>Alignment and phylogenetic inference</w:t>
      </w:r>
      <w:bookmarkEnd w:id="9"/>
    </w:p>
    <w:p>
      <w:pPr>
        <w:pStyle w:val="FirstParagraph"/>
        <w:rPr/>
      </w:pPr>
      <w:r>
        <w:rPr/>
        <w:t xml:space="preserve">Unique LSU regions from long amplicon ASVs were aligned using DECIPHER (Wright, 2015) with up to 10 iterations of progressive alignment and conserved RNA secondary structure calculation and 10 refinement iterations.  This alignment was truncated at a position after the D3 region corresponding to base 907 of the </w:t>
      </w:r>
      <w:r>
        <w:rPr>
          <w:i/>
        </w:rPr>
        <w:t>Saccharomyces cerevisiae</w:t>
      </w:r>
      <w:r>
        <w:rPr/>
        <w:t xml:space="preserve"> S288C reference sequence for LSU, because several sequences had introns after this position, as also observed in several fungal species by Holst-Jensen, Vaage, Schumacher, &amp; Johansen (1999). Full length long amplicon ASVs (including ITS1, 5.8S, and ITS2 regions) were aligned and truncated in the same way.</w:t>
      </w:r>
    </w:p>
    <w:p>
      <w:pPr>
        <w:pStyle w:val="TextBody"/>
        <w:rPr/>
      </w:pPr>
      <w:r>
        <w:rPr/>
        <w:t xml:space="preserve">ML trees were produced using RAxML version 8.2.12 (Stamatakis, 2014) using the GTR+GAMMA model and rapid bootstrapping with the MRE_IGN stopping criterion. The LSU tree was not constrained topologically, but the long amplicon tree was constrained by the result for the LSU tree. </w:t>
      </w:r>
      <w:r>
        <w:rPr>
          <w:i/>
        </w:rPr>
        <w:t>Trees and alignments are available in Treebase. (not yet)</w:t>
      </w:r>
    </w:p>
    <w:p>
      <w:pPr>
        <w:pStyle w:val="TextBody"/>
        <w:rPr/>
      </w:pPr>
      <w:r>
        <w:rPr/>
        <w:t>The tree was rooted outside the kingdom Fungi by using the most abundant ASV which was confidently assigned to a non-fungal kingdom by all 6 applicable taxonomic assignment methods. Assignments based on Warcup were not used at this step because non-Fungi are not included in the dataset. The kingdom Fungi was identified as the minimal clade containing all ASVs which were confidently identified (consensus of at least 6 of 9 assignments) to a fungal phylum. ASVs falling outside this clade were not included in downstream fungal community analysis.</w:t>
      </w:r>
    </w:p>
    <w:p>
      <w:pPr>
        <w:pStyle w:val="TextBody"/>
        <w:rPr/>
      </w:pPr>
      <w:r>
        <w:rPr/>
        <w:t>Taxonomic assignments of ASVs from the long amplicon dataset were refined using the phylogenetic tree (Supplementary Figure 8). A taxon at a particular rank was assigned to a node and all its descendants if that taxon was consistent with the reference-based taxonomic assignments for each of the descendants. A taxon assignment was considered to be consistent if at least one algorithm assigned that taxon at greater than 50% confidence, or if no algorithm successfully classified the sequence at greater than 50% confidence. The result of this process was to give a taxonomic assignment to ASVs which were previously unassigned if they were nested within a clade where which was consistently given an assignment, as well as clarify the assignment of ASVs where different algorithms had resulted in different assignments, but only one of these was consistent with the assignments of other ASVs in the same clade. This refinement algorithm is referred to as “PHYLOTAX”.</w:t>
      </w:r>
    </w:p>
    <w:p>
      <w:pPr>
        <w:pStyle w:val="TextBody"/>
        <w:rPr/>
      </w:pPr>
      <w:r>
        <w:rPr/>
        <w:t>ASVs from the short amplicon datasets were refined using only the final strict consensus step, i.e., an assignment at a given rank was accepted if there was no conflict between the different assignment algorithms at greater than 50% confidence. This refinement method is referred to as “Consensus”. Additionally, a hybrid method, was applied to the short amplicon datasets, in which assignments from PHYLOTAX were used for ASVs which could be linked by an identical ITS2 region to a long amplicon, and assignments from Consensus were used for the remaining ASVs.</w:t>
      </w:r>
    </w:p>
    <w:p>
      <w:pPr>
        <w:pStyle w:val="Heading2"/>
        <w:rPr/>
      </w:pPr>
      <w:bookmarkStart w:id="10" w:name="spatial-analysis"/>
      <w:r>
        <w:rPr/>
        <w:t>Spatial analysis</w:t>
      </w:r>
      <w:bookmarkEnd w:id="10"/>
    </w:p>
    <w:p>
      <w:pPr>
        <w:pStyle w:val="FirstParagraph"/>
        <w:rPr/>
      </w:pPr>
      <w:r>
        <w:rPr/>
        <w:t xml:space="preserve">Ecological community dissimilarity matrices were calculated using the ASV/OTU based Bray-Curtis metric (both long and short amplicons) and the phylogenetically based weighted UNIFRAC method (only long amplicons) in </w:t>
      </w:r>
      <w:r>
        <w:rPr>
          <w:rStyle w:val="VerbatimChar"/>
        </w:rPr>
        <w:t>phyloseq</w:t>
      </w:r>
      <w:r>
        <w:rPr/>
        <w:t xml:space="preserve"> version 1.26.0. Each of these distance matrices was used to calculate a Mantel correlogram for distances of 0–12 m. Separate correlograms were drawn for samples taken during the same year, and samples separated in time by one year, in order to assess the degree to which the soil community changes over the course of one year.</w:t>
      </w:r>
    </w:p>
    <w:p>
      <w:pPr>
        <w:pStyle w:val="TextBody"/>
        <w:rPr/>
      </w:pPr>
      <w:r>
        <w:rPr/>
        <w:t xml:space="preserve">Additionally, empirical distance-decay curves were generated by plotting mean community dissimilarity as a function of spatial distance, and fit to an exponential model of the form given by Legendre &amp; Legendre (2012) using the </w:t>
      </w:r>
      <w:r>
        <w:rPr>
          <w:rStyle w:val="VerbatimChar"/>
        </w:rPr>
        <w:t>nls</w:t>
      </w:r>
      <w:r>
        <w:rPr/>
        <w:t xml:space="preserve"> function in R. Points in the empirical distance-decay curve were weighted by the number of comparisons within the distance class and the inverse of the distance for the purposes of model fitting. For datasets where the Mantel correlogram indicated spatial correlation between samples taken in separate years, the model was re-fit with an additional term to represent temporal correlation:</w:t>
      </w:r>
    </w:p>
    <w:p>
      <w:pPr>
        <w:pStyle w:val="TextBody"/>
        <w:rPr/>
      </w:pP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d</m:t>
                        </m:r>
                      </m:num>
                      <m:den>
                        <m:sSub>
                          <m:e>
                            <m:r>
                              <w:rPr>
                                <w:rFonts w:ascii="Cambria Math" w:hAnsi="Cambria Math"/>
                              </w:rPr>
                              <m:t xml:space="preserve">a</m:t>
                            </m:r>
                          </m:e>
                          <m:sub>
                            <m:r>
                              <w:rPr>
                                <w:rFonts w:ascii="Cambria Math" w:hAnsi="Cambria Math"/>
                              </w:rPr>
                              <m:t xml:space="preserve">d</m:t>
                            </m:r>
                          </m:sub>
                        </m:sSub>
                      </m:den>
                    </m:f>
                    <m:r>
                      <w:rPr>
                        <w:rFonts w:ascii="Cambria Math" w:hAnsi="Cambria Math"/>
                      </w:rPr>
                      <m:t xml:space="preserve">+</m:t>
                    </m:r>
                    <m:f>
                      <m:num>
                        <m:r>
                          <w:rPr>
                            <w:rFonts w:ascii="Cambria Math" w:hAnsi="Cambria Math"/>
                          </w:rPr>
                          <m:t xml:space="preserve">t</m:t>
                        </m:r>
                      </m:num>
                      <m:den>
                        <m:sSub>
                          <m:e>
                            <m:r>
                              <w:rPr>
                                <w:rFonts w:ascii="Cambria Math" w:hAnsi="Cambria Math"/>
                              </w:rPr>
                              <m:t xml:space="preserve">a</m:t>
                            </m:r>
                          </m:e>
                          <m:sub>
                            <m:r>
                              <w:rPr>
                                <w:rFonts w:ascii="Cambria Math" w:hAnsi="Cambria Math"/>
                              </w:rPr>
                              <m:t xml:space="preserve">t</m:t>
                            </m:r>
                          </m:sub>
                        </m:sSub>
                      </m:den>
                    </m:f>
                  </m:e>
                </m:d>
              </m:e>
            </m:d>
          </m:e>
        </m:d>
      </m:oMath>
    </w:p>
    <w:p>
      <w:pPr>
        <w:pStyle w:val="FirstParagraph"/>
        <w:rPr/>
      </w:pPr>
      <w:r>
        <w:rPr/>
        <w:t xml:space="preserve">where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d</m:t>
        </m:r>
      </m:oMath>
      <w:r>
        <w:rPr/>
        <w:t xml:space="preserve">, and </w:t>
      </w:r>
      <w:r>
        <w:rPr/>
      </w:r>
      <m:oMath xmlns:m="http://schemas.openxmlformats.org/officeDocument/2006/math">
        <m:r>
          <w:rPr>
            <w:rFonts w:ascii="Cambria Math" w:hAnsi="Cambria Math"/>
          </w:rPr>
          <m:t xml:space="preserve">t</m:t>
        </m:r>
      </m:oMath>
      <w:r>
        <w:rPr/>
        <w:t xml:space="preserve"> represent the community dissimilarity, spatial distance, and time lag between samples, respectively, and the parameters are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t xml:space="preserve">, the community dissimilarity from replicate samples (“nugget”);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t xml:space="preserve">, the community dissimilarity at long distances (“sill”); </w:t>
      </w:r>
      <w:r>
        <w:rPr/>
      </w:r>
      <m:oMath xmlns:m="http://schemas.openxmlformats.org/officeDocument/2006/math">
        <m:sSub>
          <m:e>
            <m:r>
              <w:rPr>
                <w:rFonts w:ascii="Cambria Math" w:hAnsi="Cambria Math"/>
              </w:rPr>
              <m:t xml:space="preserve">a</m:t>
            </m:r>
          </m:e>
          <m:sub>
            <m:r>
              <w:rPr>
                <w:rFonts w:ascii="Cambria Math" w:hAnsi="Cambria Math"/>
              </w:rPr>
              <m:t xml:space="preserve">d</m:t>
            </m:r>
          </m:sub>
        </m:sSub>
      </m:oMath>
      <w:r>
        <w:rPr/>
        <w:t xml:space="preserve"> the spatial range at which the community dissimilarity has moved 95% of the way from “nugget” to “sill”, and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the equivalent temporal range. The 95% confidence intervals were calculated for the spatial and temporal range parameters by profiling using the </w:t>
      </w:r>
      <w:r>
        <w:rPr>
          <w:rStyle w:val="VerbatimChar"/>
        </w:rPr>
        <w:t>MASS</w:t>
      </w:r>
      <w:r>
        <w:rPr/>
        <w:t xml:space="preserve"> package in R.</w:t>
      </w:r>
    </w:p>
    <w:p>
      <w:pPr>
        <w:pStyle w:val="Heading1"/>
        <w:rPr/>
      </w:pPr>
      <w:bookmarkStart w:id="11" w:name="results"/>
      <w:r>
        <w:rPr/>
        <w:t>Results</w:t>
      </w:r>
      <w:bookmarkEnd w:id="11"/>
    </w:p>
    <w:p>
      <w:pPr>
        <w:pStyle w:val="FirstParagraph"/>
        <w:rPr>
          <w:highlight w:val="yellow"/>
        </w:rPr>
      </w:pPr>
      <w:r>
        <w:rPr/>
        <w:t>The number of sequencing reads and ASVs at each stage in the bioinformatics pipeline are shown in Table 1. Sequencing with PacBio yielded 125,034 and 49,511 circular consensus reads for long and short amplicons respectively, of which 108,650 and 43,275 were successfully trimmed and demultiplexed. Illumina sequencing yielded 10,756.939 read pairs, of which 9,513,433 were successfully trimmed and demultiplexed, and 7,674,712 passed quality filtering. Ion Torrent sequencing yielded 15,208,677 demultiplexed reads. Of long amplicon PacBio reads 45,133 (41.5%) passed length and quality filtering stages, compared with 40,615 (93.9%) of short amplicon PacBio reads, 7,674,712 (80.7%) of Illumina read pairs, and 12,177,705 (80.1%) of Ion Torrent reads.</w:t>
      </w:r>
    </w:p>
    <w:p>
      <w:pPr>
        <w:pStyle w:val="TextBody"/>
        <w:pPrChange w:id="0" w:author="Microsoft Office User" w:date="2020-02-23T20:26:00Z"/>
        <w:rPr>
          <w:highlight w:val="yellow"/>
        </w:rPr>
      </w:pPr>
      <w:ins w:id="1" w:author="Microsoft Office User" w:date="2020-02-23T20:26:00Z">
        <w:r>
          <w:rPr>
            <w:highlight w:val="yellow"/>
          </w:rPr>
          <w:t>***</w:t>
        </w:r>
      </w:ins>
    </w:p>
    <w:p>
      <w:pPr>
        <w:pStyle w:val="Heading2"/>
        <w:rPr/>
      </w:pPr>
      <w:bookmarkStart w:id="12" w:name="region-extraction"/>
      <w:r>
        <w:rPr/>
        <w:t>Region extraction</w:t>
      </w:r>
      <w:bookmarkEnd w:id="12"/>
    </w:p>
    <w:p>
      <w:pPr>
        <w:pStyle w:val="FirstParagraph"/>
        <w:rPr/>
      </w:pPr>
      <w:r>
        <w:rPr/>
        <w:t>The 5.8S rDNA was located in 96% of the demultiplexed long amplicon PacBio reads, compared to 97% of short amplicon PacBio reads, and 98% of Ion Torrent reads. Length and quality filtering resulted in 90,041 (83% of demultiplexed total) ITS2 sequences from the long amplicon PacBio reads, 39994 (92.4%) ITS2 sequences from the short amplicon PacBio reads, and 13474669 (88.6%) ITS2 sequences from the Ion torrent reads. The length distribution of different regions extracted from the long amplicon are shown in Supplementary Figure 11.</w:t>
      </w:r>
    </w:p>
    <w:p>
      <w:pPr>
        <w:pStyle w:val="Heading2"/>
        <w:rPr/>
      </w:pPr>
      <w:r>
        <w:rPr/>
        <w:t>Reproducibility of read counts from different technologie</w:t>
      </w:r>
      <w:bookmarkStart w:id="13" w:name="Xd8cdaecf6d0f3e6d260aae07c20c017abb927d0"/>
      <w:bookmarkEnd w:id="13"/>
      <w:r>
        <w:rPr/>
        <w:t>s</w:t>
      </w:r>
    </w:p>
    <w:p>
      <w:pPr>
        <w:pStyle w:val="TextBody"/>
        <w:rPr/>
      </w:pPr>
      <w:r>
        <w:rPr/>
        <w:t>The majority of abundant ASVs and OTUs are captured by all sequencing strategies used (Fig 2). The number of ASVs and OTUs shared between the different sequencing strategies are shown in Supplementary Tables 4 and 5, respectively, and graphically in Figure 2. ASVs shared between all datasets represented 65%, 79%, 67%, and 56% of the reads for the long and short PacBio datasets, Illumina dataset, and Ion Torrent dataset, respectively. These fractions increased to 73%, 88%, 83%, and 80% when differences at the intra-species scale were removed by clustering the ASVs into 97% OTUs. In particular, 99%, 92%, and 89% of reads in the PacBio, Illumina, and Ion Torrent short-amplicon datasets belonged to OTUs shared between all three datasets. In contrast, 21% of reads in the long PacBio dataset belonged to ASVs which were unique to that dataset, and the fraction only reduced to 20% after OTU clustering.</w:t>
      </w:r>
    </w:p>
    <w:p>
      <w:pPr>
        <w:pStyle w:val="TextBody"/>
        <w:rPr/>
      </w:pPr>
      <w:r>
        <w:rPr/>
        <w:t xml:space="preserve">Figure 3 shows the correspondence between the read count for different ASVs (top) and OTUs (bottom) in the different technologies, where shared ASVs/OTUs are plotted as circles, and unshared OTUs are plotted as lines along the axis. In all cases, the read counts for shared ASVs and OTUs were correlated, with a minimum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value of 0.46. Correlations between read counts for the three technologies using the short amplicon library were increased by OTU clustering (0.68 to 0.75, 0.49 to 0.78, and 0.73 to 0.87, for PacBio vs. Illumina, PacBio vs. Ion Torrent, and Illumina vs. Ion Torrent, respectively), but not between the long amplicon library and short amplicon library (0.65 to 0.61, 0.59 to 0.58, and 0.46 to 0.49, for PacBio long amplicon reads vs PacBio, Illumina, and Ion Torrent short reads, respectively).</w:t>
      </w:r>
    </w:p>
    <w:p>
      <w:pPr>
        <w:pStyle w:val="TextBody"/>
        <w:rPr/>
      </w:pPr>
      <w:r>
        <w:rPr/>
        <w:t>Almost all of the short amplicons from all three technologies were between 240 and 375 bp long (Supplementary Figure 9a). Although the length profile of the three sequencing runs were very similar, Illumina MiSeq had the largest fraction of reads near the top of the range, followed by Ion Torrent Ion S5 and PacBio RS II (Supplementary Figure 9b). In contrast, the length of the long amplicon reads varied widely, from 696 to 1638 bp, with a median of 1477 bp.</w:t>
      </w:r>
    </w:p>
    <w:p>
      <w:pPr>
        <w:pStyle w:val="Heading2"/>
        <w:rPr/>
      </w:pPr>
      <w:bookmarkStart w:id="14" w:name="taxonomic-assignment"/>
      <w:r>
        <w:rPr/>
        <w:t>Taxonomic assignment</w:t>
      </w:r>
      <w:bookmarkEnd w:id="14"/>
    </w:p>
    <w:p>
      <w:pPr>
        <w:pStyle w:val="FirstParagraph"/>
        <w:rPr/>
      </w:pPr>
      <w:r>
        <w:rPr/>
        <w:t>The fraction of reads and ASVs assigned to each taxonomic rank is shown in Figure 4. For all sequencing datasets and taxonomic assignment protocols, a higher proportion of reads was assigned than of ASVs, indicating that common ASVs were more likely to be identified than rare ASVs (Figure 4). A greater fraction of ITS reads and ASVs were assigned using the Unite database than the Warcup database across sequencing technologies, amplicons, algorithms, and taxonomic ranks. Across sequencing technologies, amplicons, and reference databases, the RDPC algorithm assigned the greatest fraction of reads and ASVs, followed by SINTAX, and then IDTAXA, with the exception of lower taxonomic ranks (order for the Long amplicon, family and genus for both amplicons) using the Warcup reference database, where SINTAX assigned any taxonomic rank (?) to the greatest fraction of reads, but not ASVs.</w:t>
      </w:r>
    </w:p>
    <w:p>
      <w:pPr>
        <w:pStyle w:val="TextBody"/>
        <w:rPr/>
      </w:pPr>
      <w:r>
        <w:rPr/>
        <w:t xml:space="preserve">Taxonomic composition of the sequenced soil community is summarized in Figure 5. According to the PHYLOTAX assignments, Fungi represented 78.8% of the reads and 48.4% of the ASVs in the long amplicon library, compared to 98.5%–98.9% of the reads and 89.7%–94.9% of the ASVs in the short amplicon library. Fungi categorized as ECM made up 39.0% of reads and 8.4% of ASVs </w:t>
      </w:r>
      <w:r>
        <w:rPr/>
        <w:commentReference w:id="14"/>
      </w:r>
      <w:r>
        <w:rPr/>
        <w:t>in the long amplicon library, and 36.1%–46.4% of the reads and 6.2%–13.8% of the ASVs in the short amplicon library. Assignment to kingdom Fungi and ECM status for different amplicons, sequencing technologies, reference databases, and algorithms are shown in Supplementary Figure 15.</w:t>
      </w:r>
    </w:p>
    <w:p>
      <w:pPr>
        <w:pStyle w:val="Heading3"/>
        <w:rPr/>
      </w:pPr>
      <w:bookmarkStart w:id="15" w:name="positive-control"/>
      <w:r>
        <w:rPr/>
        <w:t>Positive control</w:t>
      </w:r>
      <w:bookmarkEnd w:id="15"/>
    </w:p>
    <w:p>
      <w:pPr>
        <w:pStyle w:val="FirstParagraph"/>
        <w:rPr/>
      </w:pPr>
      <w:r>
        <w:rPr>
          <w:i/>
        </w:rPr>
        <w:t>Agaricus bisporus</w:t>
      </w:r>
      <w:r>
        <w:rPr/>
        <w:t xml:space="preserve">, the positive control, was represented by a single ASV in the positive control samples for both long- and short-amplicon PacBio datasets, and in the Ion Torrent dataset. Additional ASVs belonging to the genus </w:t>
      </w:r>
      <w:r>
        <w:rPr>
          <w:i/>
        </w:rPr>
        <w:t>Agaricus</w:t>
      </w:r>
      <w:r>
        <w:rPr/>
        <w:t xml:space="preserve"> were also detected in the same wells as the positive control in the Ion Torrent dataset, but these were sufficiently different that they probably represent additional </w:t>
      </w:r>
      <w:r>
        <w:rPr>
          <w:i/>
        </w:rPr>
        <w:t>Agaricus</w:t>
      </w:r>
      <w:r>
        <w:rPr/>
        <w:t xml:space="preserve"> species from the field samples, and were found in the same wells due to incomplete demultiplexing. </w:t>
      </w:r>
      <w:r>
        <w:rPr>
          <w:i/>
        </w:rPr>
        <w:t>A. bisporus</w:t>
      </w:r>
      <w:r>
        <w:rPr/>
        <w:t xml:space="preserve"> was represented by two ASVs in the Illumina dataset, which differed at one base pair. The abundance of the second ASV was around 1% that of the primary </w:t>
      </w:r>
      <w:r>
        <w:rPr>
          <w:i/>
        </w:rPr>
        <w:t>A. bisporus</w:t>
      </w:r>
      <w:r>
        <w:rPr/>
        <w:t xml:space="preserve"> ASV in the two Illumina positive controls. The consistency of this ratio across replicate positive controls suggests that it represents true inter-copy variation within the specimen, rather than sequencing or PCR error.</w:t>
      </w:r>
    </w:p>
    <w:p>
      <w:pPr>
        <w:pStyle w:val="TextBody"/>
        <w:rPr/>
      </w:pPr>
      <w:r>
        <w:rPr/>
        <w:t xml:space="preserve">The primary </w:t>
      </w:r>
      <w:r>
        <w:rPr>
          <w:i/>
        </w:rPr>
        <w:t>A. bisporus</w:t>
      </w:r>
      <w:r>
        <w:rPr/>
        <w:t xml:space="preserve"> ASV was the most abundant ASV in the long-amplicon PacBio dataset and the Ion Torrent dataset, and the fifth most abundant ASV in the short-amplicon PacBio dataset, and the third most abundant ASV in the Illumina dataset. This ASV was also found in 8.9%, 9.3%, 59.3%, and 97.0% of the samples, and represented 0.11%, 0.08%, 0.09%, and 0.09% of non-control reads, in the PacBio long, PacBio short, Illumina, and Ion Torrent datasets, respectively.</w:t>
      </w:r>
    </w:p>
    <w:p>
      <w:pPr>
        <w:pStyle w:val="Heading2"/>
        <w:rPr/>
      </w:pPr>
      <w:bookmarkStart w:id="16" w:name="spatial-analysis-1"/>
      <w:r>
        <w:rPr/>
        <w:t>Spatial analysis</w:t>
      </w:r>
      <w:bookmarkEnd w:id="16"/>
    </w:p>
    <w:p>
      <w:pPr>
        <w:pStyle w:val="TextBody"/>
        <w:rPr/>
      </w:pPr>
      <w:r>
        <w:rPr/>
        <w:t>Mantel correlograms of the Bray-Curtis and weighted UNIFRAC community dissimilarities with respect to spatial distance and time lag are shown in Figure 6. Results are qualitatively similar between the two amplicon libraries and between PacBio and Illumina sequencing, with significant autocorrelation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filled red circles) in the Bray-Curtis metric at ranges of up to 3 m for the total fungal community, and 1–2 m for the ECM fungal community. In both cases, the greatest correlation magnitudes and distances are found with Illumina sequencing of the short amplicon library, followed by PacBio sequencing of the long amplicon library. The least spatial structure was detected with PacBio short amplicon sequencing. </w:t>
      </w:r>
    </w:p>
    <w:p>
      <w:pPr>
        <w:pStyle w:val="TextBody"/>
        <w:rPr/>
      </w:pPr>
      <w:r>
        <w:rPr/>
        <w:t xml:space="preserve">In contrast, the weighted UNIFRAC distance, which was only calculated for the long amplicon library, shows very little spatial structure, with only the total fungal community in the 1 m distance class showing a significant correlation at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w:t>
      </w:r>
    </w:p>
    <w:p>
      <w:pPr>
        <w:pStyle w:val="TextBody"/>
        <w:rPr/>
      </w:pPr>
      <w:r>
        <w:rPr/>
        <w:t>The Bray-Curtis metric showed significant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positive correlation at a time lag of 1 year and 0 m separation (filled blue circles) for both the total fungal and ECM fungal communities in the long amplicon library. For the short amplicon library, although the general profile of the correlograms was similar, correlation at 0 m and 1 year was not significant, but there was a negative correlation </w:t>
      </w:r>
      <w:commentRangeStart w:id="15"/>
      <w:r>
        <w:rPr/>
        <w:t>at time lag of 1 year and a distance of 1m for both sequencing technologies.</w:t>
      </w:r>
      <w:r>
        <w:rPr/>
      </w:r>
      <w:commentRangeEnd w:id="15"/>
      <w:r>
        <w:commentReference w:id="15"/>
      </w:r>
      <w:r>
        <w:rPr/>
        <w:t xml:space="preserve"> This negative correlation was significant in all correlograms based on short amplicon sequencing irrespective of technology.</w:t>
      </w:r>
    </w:p>
    <w:p>
      <w:pPr>
        <w:pStyle w:val="TextBody"/>
        <w:rPr/>
      </w:pPr>
      <w:r>
        <w:rPr/>
        <w:t>Distance-decay curves relating community dissimilarities and spatial distances are shown in Figure 7. For the cases where the Mantel correlogram detected a significant positive correlation, the best-fit exponential curve is also displayed; for the long amplicon library, where there was also a significant positive correlation after a time lag of one year, the best fit curve for time lag is also included. The best fit spatial and temporal ranges, along with a 95% confidence interval, are shown in Table 2. Although a model was fit for the weighted UNIFRAC distance applied to the total fungal community, the result was very poorly constrained, and a range of 0 m was included in the 95% confidence interval. Although the best fit spatial ranges vary between the different datasets by a factor of about 3, there is overlap of the 95% confidence intervals for all of the Bray-Curtis variograms across communities, amplicon libraries, and sequencing technologies.</w:t>
      </w:r>
    </w:p>
    <w:p>
      <w:pPr>
        <w:pStyle w:val="Heading1"/>
        <w:rPr/>
      </w:pPr>
      <w:bookmarkStart w:id="17" w:name="discussion"/>
      <w:r>
        <w:rPr/>
        <w:t>Discussion</w:t>
      </w:r>
      <w:bookmarkEnd w:id="17"/>
    </w:p>
    <w:p>
      <w:pPr>
        <w:pStyle w:val="Heading2"/>
        <w:rPr/>
      </w:pPr>
      <w:bookmarkStart w:id="18" w:name="comparison-of-sequencing-strategies"/>
      <w:r>
        <w:rPr/>
        <w:t>Comparison of sequencing strategies</w:t>
      </w:r>
      <w:bookmarkEnd w:id="18"/>
    </w:p>
    <w:p>
      <w:pPr>
        <w:pStyle w:val="FirstParagraph"/>
        <w:rPr/>
      </w:pPr>
      <w:r>
        <w:rPr/>
        <w:t>The three sequencing technologies gave similar results for the short amplicon library, the major difference being in sequencing depth. Although a greater fraction of PacBio raw reads were ultimately mapped to ASVs (76.0%) compared to Illumina (62.9%) or Ion Torrent (NA%), the latter two technologies provided much greater sequencing depth for a similar cost, allowing a greater diversity of rare ASVs to be recovered.</w:t>
      </w:r>
    </w:p>
    <w:p>
      <w:pPr>
        <w:pStyle w:val="TextBody"/>
        <w:rPr/>
      </w:pPr>
      <w:r>
        <w:rPr/>
        <w:t xml:space="preserve">DADA2 denoising to form ASVs may perform differently on different technologies (or perhaps sequencing runs), indicated by the fact that clustering ASVs at 97% led to substantially higher correspondence between both </w:t>
      </w:r>
      <w:commentRangeStart w:id="16"/>
      <w:r>
        <w:rPr/>
        <w:t xml:space="preserve">the set </w:t>
      </w:r>
      <w:r>
        <w:rPr/>
      </w:r>
      <w:commentRangeEnd w:id="16"/>
      <w:r>
        <w:commentReference w:id="16"/>
      </w:r>
      <w:r>
        <w:rPr/>
        <w:t xml:space="preserve">of sequences recovered from the same library by different technologies (Figure 2) and the read counts for each </w:t>
      </w:r>
      <w:commentRangeStart w:id="17"/>
      <w:r>
        <w:rPr/>
        <w:t>sequence</w:t>
      </w:r>
      <w:r>
        <w:rPr/>
      </w:r>
      <w:commentRangeEnd w:id="17"/>
      <w:r>
        <w:commentReference w:id="17"/>
      </w:r>
      <w:r>
        <w:rPr/>
        <w:t xml:space="preserve"> (Figure 3). The large number of ASVs unique to Ion Torrent, while only the Illumina dataset recovered an apparent intragenomic variant in the positive control sample, suggests that DADA2 may not control sequencing error as effectively </w:t>
      </w:r>
      <w:commentRangeStart w:id="18"/>
      <w:r>
        <w:rPr/>
        <w:t xml:space="preserve">in Ion Torrent </w:t>
      </w:r>
      <w:r>
        <w:rPr/>
      </w:r>
      <w:commentRangeEnd w:id="18"/>
      <w:r>
        <w:commentReference w:id="18"/>
      </w:r>
      <w:r>
        <w:rPr/>
        <w:t>sequences as in Illumina, for which it was developed (Callahan et al., 2016).</w:t>
      </w:r>
    </w:p>
    <w:p>
      <w:pPr>
        <w:pStyle w:val="TextBody"/>
        <w:rPr/>
      </w:pPr>
      <w:r>
        <w:rPr/>
        <w:t xml:space="preserve">Although the longer read length capabilities of PacBio would allow recovery of longer ITS2 sequences than the other two technologies, no such amplicons were sequenced by any of the technologies, and Illumina showed a slightly higher fraction of longer ITS2 sequences than Ion Torrent, which in turn showed slightly longer sequences than PacBio (Supplementary Figures 9 </w:t>
      </w:r>
      <w:commentRangeStart w:id="19"/>
      <w:r>
        <w:rPr/>
        <w:t>and 12).</w:t>
      </w:r>
      <w:commentRangeEnd w:id="19"/>
      <w:r>
        <w:commentReference w:id="19"/>
      </w:r>
      <w:r>
        <w:rPr/>
      </w:r>
    </w:p>
    <w:p>
      <w:pPr>
        <w:pStyle w:val="TextBody"/>
        <w:rPr/>
      </w:pPr>
      <w:r>
        <w:rPr/>
        <w:t xml:space="preserve">Of long amplicon reads 21% belonged to ASVs which were not found in any short amplicon dataset, and clustering at 97% similarity only reduced this fraction to 20%. Additionally, ITS2 sequences extracted from the long amplicon dataset included some sequences which were much shorter than those recovered from the short amplicon datasets </w:t>
      </w:r>
      <w:commentRangeStart w:id="20"/>
      <w:r>
        <w:rPr/>
        <w:t>12</w:t>
      </w:r>
      <w:r>
        <w:rPr/>
      </w:r>
      <w:commentRangeEnd w:id="20"/>
      <w:r>
        <w:commentReference w:id="20"/>
      </w:r>
      <w:r>
        <w:rPr/>
        <w:t xml:space="preserve">. Taxonomic assignments reveal that </w:t>
      </w:r>
      <w:commentRangeStart w:id="21"/>
      <w:r>
        <w:rPr/>
        <w:t xml:space="preserve">many </w:t>
      </w:r>
      <w:r>
        <w:rPr/>
      </w:r>
      <w:commentRangeEnd w:id="21"/>
      <w:r>
        <w:commentReference w:id="21"/>
      </w:r>
      <w:r>
        <w:rPr/>
        <w:t xml:space="preserve">of these non-shared sequences fall outside kingdom Fungi (Supplementary Figure 14), and that in particular the short ITS2 sequences are mostly Alveolates (Supplementary Figure 13). Within Fungi, the short amplicon datasets recovered more Sordariomycetes, possibly because this group was represented by diverse but rare taxa which were not detected in the PacBio </w:t>
      </w:r>
      <w:ins w:id="2" w:author="Microsoft Office User" w:date="2020-02-24T19:19:00Z">
        <w:r>
          <w:rPr/>
          <w:t xml:space="preserve">long read (?) </w:t>
        </w:r>
      </w:ins>
      <w:r>
        <w:rPr/>
        <w:t xml:space="preserve">datasets due to the lower sequencing depth. Additionally, several groups showed </w:t>
      </w:r>
      <w:commentRangeStart w:id="22"/>
      <w:r>
        <w:rPr/>
        <w:t>anomalous</w:t>
      </w:r>
      <w:r>
        <w:rPr/>
      </w:r>
      <w:commentRangeEnd w:id="22"/>
      <w:r>
        <w:commentReference w:id="22"/>
      </w:r>
      <w:r>
        <w:rPr/>
        <w:t xml:space="preserve"> detection in either the long or short datasets, such as </w:t>
      </w:r>
      <w:r>
        <w:rPr>
          <w:i/>
        </w:rPr>
        <w:t>Tulasnella</w:t>
      </w:r>
      <w:r>
        <w:rPr/>
        <w:t xml:space="preserve">, </w:t>
      </w:r>
      <w:r>
        <w:rPr>
          <w:i/>
        </w:rPr>
        <w:t>Tremellodendron</w:t>
      </w:r>
      <w:r>
        <w:rPr/>
        <w:t xml:space="preserve">, and </w:t>
      </w:r>
      <w:r>
        <w:rPr>
          <w:i/>
        </w:rPr>
        <w:t>Marcelleina</w:t>
      </w:r>
      <w:r>
        <w:rPr/>
        <w:t xml:space="preserve"> in the long amplicon dataset, and </w:t>
      </w:r>
      <w:r>
        <w:rPr>
          <w:i/>
        </w:rPr>
        <w:t>Xylaria</w:t>
      </w:r>
      <w:r>
        <w:rPr/>
        <w:t xml:space="preserve"> and </w:t>
      </w:r>
      <w:r>
        <w:rPr>
          <w:i/>
        </w:rPr>
        <w:t>Myerozyma</w:t>
      </w:r>
      <w:r>
        <w:rPr/>
        <w:t xml:space="preserve"> in the short amplicon datasets. These </w:t>
      </w:r>
      <w:commentRangeStart w:id="23"/>
      <w:r>
        <w:rPr/>
        <w:t xml:space="preserve">differences may be due to primer </w:t>
      </w:r>
      <w:r>
        <w:rPr/>
      </w:r>
      <w:commentRangeEnd w:id="23"/>
      <w:r>
        <w:commentReference w:id="23"/>
      </w:r>
      <w:r>
        <w:rPr/>
        <w:t xml:space="preserve">mismatches in these groups. It is of note that the three aforementioned groups which were more common in the long amplicon dataset are </w:t>
      </w:r>
      <w:ins w:id="3" w:author="Microsoft Office User" w:date="2020-02-24T19:21:00Z">
        <w:r>
          <w:rPr/>
          <w:t xml:space="preserve">all assigned to </w:t>
        </w:r>
      </w:ins>
      <w:r>
        <w:rPr/>
        <w:t xml:space="preserve">ECM. However, neither amplicon recovered any sequences identifiable to </w:t>
      </w:r>
      <w:r>
        <w:rPr>
          <w:i/>
        </w:rPr>
        <w:t>Cantharellus</w:t>
      </w:r>
      <w:r>
        <w:rPr/>
        <w:t>, an ECM genus which is known from the area from fruitbodies (personal observation).</w:t>
      </w:r>
    </w:p>
    <w:p>
      <w:pPr>
        <w:pStyle w:val="Heading2"/>
        <w:rPr/>
      </w:pPr>
      <w:bookmarkStart w:id="19" w:name="Xc7d9865873860a69205acbb7ba8a12816bf3d65"/>
      <w:r>
        <w:rPr/>
        <w:t>Reconstruction of long amplicons from denoised subregions</w:t>
      </w:r>
      <w:bookmarkEnd w:id="19"/>
    </w:p>
    <w:p>
      <w:pPr>
        <w:pStyle w:val="FirstParagraph"/>
        <w:rPr/>
      </w:pPr>
      <w:r>
        <w:rPr/>
        <w:t>ASV recovery for long amplicons was dramatically improved (12% to 75% of the reads) by denoising homologous subregions independently. Although newer sequencing platforms from PacBio (Sequel and Sequel II) feature increased sequencing depth and lower error rate compared to the RS II, long sequences inherently require much more sampling depth to identify ASVs, so this approach should increase ASV recovery from these platforms as well. It may also be adaptable to Oxford Nanopore sequencing, which has hitherto not been successfully applied to complex community metabarcoding (Loit et al., 2019).</w:t>
      </w:r>
    </w:p>
    <w:p>
      <w:pPr>
        <w:pStyle w:val="Heading2"/>
        <w:rPr/>
      </w:pPr>
      <w:bookmarkStart w:id="20" w:name="taxonomic-identification"/>
      <w:r>
        <w:rPr/>
        <w:t>Taxonomic identification</w:t>
      </w:r>
      <w:bookmarkEnd w:id="20"/>
    </w:p>
    <w:p>
      <w:pPr>
        <w:pStyle w:val="FirstParagraph"/>
        <w:rPr/>
      </w:pPr>
      <w:r>
        <w:rPr/>
        <w:t>The RDP fungal training set and Unite performed comparably at placing long amplicon sequences. The Warcup database placed notably fewer sequences at all taxonomic levels for all datasets, probably in part due to the fact that only fungal sequences are included. However, even with this taken into account, IDTAXA performed very poorly with the Warcup database, placing less than 25% of ASVs to kingdom in all datasets. IDTAXA placed fewer sequences than RDPC or SINTAX even with the other databases, but this is expected given its more conservative assignment of confidence scores (Murali et al., 2018a).</w:t>
      </w:r>
    </w:p>
    <w:p>
      <w:pPr>
        <w:pStyle w:val="TextBody"/>
        <w:rPr/>
      </w:pPr>
      <w:r>
        <w:rPr/>
        <w:t xml:space="preserve">Gdanetz et al. (2017) showed that a majority-rule consensus of three assignment algorithms can improve the fraction of sequences assigned as well as decrease the false assignment rate. Here we find that </w:t>
      </w:r>
      <w:commentRangeStart w:id="24"/>
      <w:r>
        <w:rPr/>
        <w:t>strict consensus</w:t>
      </w:r>
      <w:r>
        <w:rPr/>
      </w:r>
      <w:commentRangeEnd w:id="24"/>
      <w:r>
        <w:commentReference w:id="24"/>
      </w:r>
      <w:r>
        <w:rPr/>
        <w:t xml:space="preserve">, which </w:t>
      </w:r>
      <w:r>
        <w:rPr/>
        <w:t xml:space="preserve">rejects assignments whenever there is conflict between methods and </w:t>
      </w:r>
      <w:r>
        <w:rPr/>
        <w:t xml:space="preserve">should </w:t>
      </w:r>
      <w:r>
        <w:rPr/>
        <w:t xml:space="preserve">therefore </w:t>
      </w:r>
      <w:r>
        <w:rPr/>
        <w:t xml:space="preserve">provide more conservative taxonomic assignments, also usually increases the number of assigned sequences relative to any single method, except at family and genus level identifications. This suggests that different assignment algorithms and databases bring mostly complementary, non-contradictory information at higher taxonomic levels. However, contradictory assignments between different methods is more common at lower taxonomic levels, which can be problematic because accurate assignment at </w:t>
      </w:r>
      <w:commentRangeStart w:id="25"/>
      <w:r>
        <w:rPr/>
        <w:t xml:space="preserve">the family </w:t>
      </w:r>
      <w:r>
        <w:rPr/>
      </w:r>
      <w:commentRangeEnd w:id="25"/>
      <w:r>
        <w:commentReference w:id="25"/>
      </w:r>
      <w:r>
        <w:rPr/>
        <w:t>or genus level is generally required for ecological guild assignment using FUNGuild.</w:t>
      </w:r>
    </w:p>
    <w:p>
      <w:pPr>
        <w:pStyle w:val="TextBody"/>
        <w:rPr/>
      </w:pPr>
      <w:r>
        <w:rPr/>
        <w:t>For ASVs where a long amplicon sequence is available, PHYLOTAX uses phylogenetic relationships to resolve these disagreements in a principled manner. For instance, 52% and 78% of Illumina reads were assigned to genus and family, respectively, by the strict consensus of methods, but PHYLOTAX increased this fraction to 71% and 88%. This led to a corresponding increase in the fraction of reads assigned to a functional guild (Supplementary Figure 15).</w:t>
      </w:r>
    </w:p>
    <w:p>
      <w:pPr>
        <w:pStyle w:val="Heading2"/>
        <w:rPr/>
      </w:pPr>
      <w:bookmarkStart w:id="21" w:name="turnover-rate"/>
      <w:r>
        <w:rPr/>
        <w:t>Turnover rate</w:t>
      </w:r>
      <w:bookmarkEnd w:id="21"/>
    </w:p>
    <w:p>
      <w:pPr>
        <w:pStyle w:val="FirstParagraph"/>
        <w:rPr/>
      </w:pPr>
      <w:r>
        <w:rPr/>
        <w:t>Weighted UNIFRAC did not reliably detect spatial structure within this relatively homogeneous community. Although the Mantel test did show a small but significant positive autocorrelation in the fungal community at the smallest size category (1 m) (Figure 6), the distance-decay plot in Figure 7 does not show any clear relationship, and the functional fit showed poor convergence, with a 95% confidence interval for spatial range of 0-5700 m. This is probably due to the majority of weighted branch length in the community being between the Pezizomycotina and Agaricomycetes (Figure 5), which are both well represented in the majority of samples. UNIFRAC would be more suited at larger spatial scales and/or larger ecological gradients.</w:t>
      </w:r>
    </w:p>
    <w:p>
      <w:pPr>
        <w:pStyle w:val="TextBody"/>
        <w:rPr/>
      </w:pPr>
      <w:r>
        <w:rPr/>
        <w:t xml:space="preserve">Mantel correlograms based on the Bray-Curtis dissimilarity (Figure 6) revealed spatial autocorrelation in the soil fungal community at distance classes </w:t>
      </w:r>
      <w:r>
        <w:rPr/>
      </w:r>
      <m:oMath xmlns:m="http://schemas.openxmlformats.org/officeDocument/2006/math">
        <m:r>
          <w:rPr>
            <w:rFonts w:ascii="Cambria Math" w:hAnsi="Cambria Math"/>
          </w:rPr>
          <m:t xml:space="preserve">≤</m:t>
        </m:r>
        <m:r>
          <w:rPr>
            <w:rFonts w:ascii="Cambria Math" w:hAnsi="Cambria Math"/>
          </w:rPr>
          <m:t xml:space="preserve">3</m:t>
        </m:r>
      </m:oMath>
      <w:r>
        <w:rPr/>
        <w:t xml:space="preserve"> m for both Illumina and PacBio using long and short amplicons, and in the ECM fungal community at distance classes </w:t>
      </w:r>
      <w:r>
        <w:rPr/>
      </w:r>
      <m:oMath xmlns:m="http://schemas.openxmlformats.org/officeDocument/2006/math">
        <m:r>
          <w:rPr>
            <w:rFonts w:ascii="Cambria Math" w:hAnsi="Cambria Math"/>
          </w:rPr>
          <m:t xml:space="preserve">≤</m:t>
        </m:r>
        <m:r>
          <w:rPr>
            <w:rFonts w:ascii="Cambria Math" w:hAnsi="Cambria Math"/>
          </w:rPr>
          <m:t xml:space="preserve">2</m:t>
        </m:r>
      </m:oMath>
      <w:r>
        <w:rPr/>
        <w:t xml:space="preserve"> m for Illumina and PacBio long amplicons, and </w:t>
      </w:r>
      <w:r>
        <w:rPr/>
      </w:r>
      <m:oMath xmlns:m="http://schemas.openxmlformats.org/officeDocument/2006/math">
        <m:r>
          <w:rPr>
            <w:rFonts w:ascii="Cambria Math" w:hAnsi="Cambria Math"/>
          </w:rPr>
          <m:t xml:space="preserve">≤</m:t>
        </m:r>
        <m:r>
          <w:rPr>
            <w:rFonts w:ascii="Cambria Math" w:hAnsi="Cambria Math"/>
          </w:rPr>
          <m:t xml:space="preserve">1</m:t>
        </m:r>
      </m:oMath>
      <w:r>
        <w:rPr/>
        <w:t xml:space="preserve"> m for the PacBio short amplicons. These values are similar to the values reported for ECM root tips in temperate forests by Lilleskov et al. (2004) and Pickles et al. (2012), but substantially smaller than t</w:t>
      </w:r>
      <w:commentRangeStart w:id="26"/>
      <w:r>
        <w:rPr/>
        <w:t xml:space="preserve">hose </w:t>
      </w:r>
      <w:r>
        <w:rPr/>
      </w:r>
      <w:commentRangeEnd w:id="26"/>
      <w:r>
        <w:commentReference w:id="26"/>
      </w:r>
      <w:r>
        <w:rPr/>
        <w:t xml:space="preserve">observed by Tedersoo et al. (2011). Distance-decay plots (Figure 7, Table 2) gave substantially longer autocorrelation </w:t>
      </w:r>
      <w:commentRangeStart w:id="27"/>
      <w:r>
        <w:rPr/>
        <w:t xml:space="preserve">distances. </w:t>
      </w:r>
      <w:r>
        <w:rPr/>
      </w:r>
      <w:commentRangeEnd w:id="27"/>
      <w:r>
        <w:commentReference w:id="27"/>
      </w:r>
      <w:r>
        <w:rPr/>
        <w:t>There was little variation in the results between the Illumina and long-amplicon PacBio datasets for both the total fungal community and the ECM community, with best fit estimates ranging from 17–19 m. The 95% confidence interval was substantially wider than this variation, generally covering a range of 9–35 m. All of these values are smaller than th</w:t>
      </w:r>
      <w:commentRangeStart w:id="28"/>
      <w:r>
        <w:rPr/>
        <w:t>e 65 m reported by Bahram et al. (2013), also from an ECM woodland habitat in Benin</w:t>
      </w:r>
      <w:r>
        <w:rPr/>
      </w:r>
      <w:commentRangeEnd w:id="28"/>
      <w:r>
        <w:commentReference w:id="28"/>
      </w:r>
      <w:r>
        <w:rPr/>
        <w:t>. The PacBio short amplicon dataset shows a longer spatial range, of 30 m for the total fungal community and 42–45 m for the ECM community, in both cases with wide confidence intervals spanning approximately 15–60 m. It is possible that the weaker fit for this dataset, which also showed weaker autocorrelation in the Mantel correlogram, is due to low sequencing depth.</w:t>
      </w:r>
    </w:p>
    <w:p>
      <w:pPr>
        <w:pStyle w:val="TextBody"/>
        <w:rPr/>
      </w:pPr>
      <w:r>
        <w:rPr/>
        <w:t>The Bray-Curtis Mantel correlogram for both the total fungal and ECM communities from the long amplicon dataset show a significant positive correlation at 0 m and 1 year. The spatiotemporal distance-decay fit estimated the temporal turnover range as 3.1 years for the total fungal community and 5.5 years for the ECM community, but with overlapping confidence intervals. Both datasets from the short amplicon library showed a puzzling pattern with no autocorrelation at 0 m and 1 year, but a weak negative correlation at 1 m and 1 year. The general shape of the correlograms were similar for long and short amplicon datasets. We hypothesize that two different processes may be at work with differing spatiotemporal scales, whose superposition result in this pattern.</w:t>
      </w:r>
    </w:p>
    <w:p>
      <w:pPr>
        <w:pStyle w:val="Heading1"/>
        <w:rPr/>
      </w:pPr>
      <w:bookmarkStart w:id="22" w:name="conclusion"/>
      <w:r>
        <w:rPr/>
        <w:t>Conclusion</w:t>
      </w:r>
      <w:bookmarkEnd w:id="22"/>
    </w:p>
    <w:p>
      <w:pPr>
        <w:pStyle w:val="FirstParagraph"/>
        <w:rPr/>
      </w:pPr>
      <w:r>
        <w:rPr/>
        <w:t xml:space="preserve">The choice of amplicon and sequencing technology did not seem to affect the results of the spatial analysis, provided </w:t>
      </w:r>
      <w:commentRangeStart w:id="29"/>
      <w:r>
        <w:rPr/>
        <w:t>sufficient sequencing dep</w:t>
      </w:r>
      <w:r>
        <w:rPr/>
      </w:r>
      <w:commentRangeEnd w:id="29"/>
      <w:r>
        <w:commentReference w:id="29"/>
      </w:r>
      <w:r>
        <w:rPr/>
        <w:t>th. However, the addition of long amplicon reads did allow the construction of a phylogenetic tree from the metabarcoding reads, which allowed refinement of taxonomic assignments. DADA2 ASV yield was initially poor for long reads, but this was improved be developing a workflow for extraction of subregions, separate denoising, and then reconstruction of full-length unique sequences. Together these approaches provide a hybrid approach using long-read sequencing to acquire long amplicon sequences for the local species pool, and cost-effective short-read sequencing to provide high sampling depth and sample number.</w:t>
      </w:r>
    </w:p>
    <w:p>
      <w:pPr>
        <w:pStyle w:val="Heading1"/>
        <w:rPr/>
      </w:pPr>
      <w:bookmarkStart w:id="23" w:name="acknowledgements"/>
      <w:r>
        <w:rPr/>
        <w:t>Acknowledgements</w:t>
      </w:r>
      <w:bookmarkEnd w:id="23"/>
    </w:p>
    <w:p>
      <w:pPr>
        <w:pStyle w:val="FirstParagraph"/>
        <w:rPr/>
      </w:pPr>
      <w:r>
        <w:rPr/>
        <w:t>The authors would like to acknowledge support of the National Genomics Infrastructure (NGI) / Uppsala Genome Center and UPPMAX for providing assistance in massive parallel sequencing and computational infrastructure. Work performed at NGI / Uppsala Genome Center has been funded by RFI / VR and and Science for Life Laboratory, Sweden.</w:t>
      </w:r>
    </w:p>
    <w:p>
      <w:pPr>
        <w:pStyle w:val="Heading1"/>
        <w:rPr/>
      </w:pPr>
      <w:bookmarkStart w:id="24" w:name="bibliography"/>
      <w:r>
        <w:rPr/>
        <w:t>Bibliography</w:t>
      </w:r>
      <w:bookmarkEnd w:id="24"/>
    </w:p>
    <w:p>
      <w:pPr>
        <w:pStyle w:val="Bibliography"/>
        <w:rPr/>
      </w:pPr>
      <w:r>
        <w:rPr/>
        <w:t xml:space="preserve">Adl, S. M., Bass, D., Lane, C. E., Lukeš, J., Schoch, C. L., Smirnov, A., … Zhang, Q. (2019). Revisions to the Classification, Nomenclature, and Diversity of Eukaryotes. </w:t>
      </w:r>
      <w:r>
        <w:rPr>
          <w:i/>
        </w:rPr>
        <w:t>Journal of Eukaryotic Microbiology</w:t>
      </w:r>
      <w:r>
        <w:rPr/>
        <w:t xml:space="preserve">, </w:t>
      </w:r>
      <w:r>
        <w:rPr>
          <w:i/>
        </w:rPr>
        <w:t>66</w:t>
      </w:r>
      <w:r>
        <w:rPr/>
        <w:t xml:space="preserve">(1), 4–119. doi: </w:t>
      </w:r>
      <w:hyperlink r:id="rId6">
        <w:r>
          <w:rPr>
            <w:rStyle w:val="InternetLink"/>
          </w:rPr>
          <w:t>10.1111/jeu.12691</w:t>
        </w:r>
      </w:hyperlink>
    </w:p>
    <w:p>
      <w:pPr>
        <w:pStyle w:val="Bibliography"/>
        <w:rPr/>
      </w:pPr>
      <w:r>
        <w:rPr/>
        <w:t xml:space="preserve">Ainsworth, G. C. (2008). </w:t>
      </w:r>
      <w:r>
        <w:rPr>
          <w:i/>
        </w:rPr>
        <w:t>Ainsworth &amp; Bisby’s dictionary of the fungi</w:t>
      </w:r>
      <w:r>
        <w:rPr/>
        <w:t>. Cabi.</w:t>
      </w:r>
      <w:bookmarkStart w:id="25" w:name="ref-ainsworth2008ainsworth"/>
      <w:bookmarkEnd w:id="25"/>
    </w:p>
    <w:p>
      <w:pPr>
        <w:pStyle w:val="Bibliography"/>
        <w:rPr/>
      </w:pPr>
      <w:r>
        <w:rPr/>
        <w:t xml:space="preserve">Altschul, S. F., Gish, W., Miller, W., Myers, E. W., &amp; Lipman, D. J. (1990). Basic local alignment search tool. </w:t>
      </w:r>
      <w:r>
        <w:rPr>
          <w:i/>
        </w:rPr>
        <w:t>Journal of Molecular Biology</w:t>
      </w:r>
      <w:r>
        <w:rPr/>
        <w:t xml:space="preserve">, </w:t>
      </w:r>
      <w:r>
        <w:rPr>
          <w:i/>
        </w:rPr>
        <w:t>215</w:t>
      </w:r>
      <w:r>
        <w:rPr/>
        <w:t xml:space="preserve">(3), 403–410. doi: </w:t>
      </w:r>
      <w:hyperlink r:id="rId7">
        <w:r>
          <w:rPr>
            <w:rStyle w:val="InternetLink"/>
          </w:rPr>
          <w:t>10.1016/S0022-2836(05)80360-2</w:t>
        </w:r>
      </w:hyperlink>
    </w:p>
    <w:p>
      <w:pPr>
        <w:pStyle w:val="Bibliography"/>
        <w:rPr/>
      </w:pPr>
      <w:r>
        <w:rPr>
          <w:lang w:val="sv-SE"/>
        </w:rPr>
        <w:t xml:space="preserve">Amir, A., McDonald, D., Navas-Molina, J. A., Kopylova, E., Morton, J. T., Xu, Z. Z., … </w:t>
      </w:r>
      <w:r>
        <w:rPr/>
        <w:t xml:space="preserve">Knight, R. (2017). Deblur Rapidly Resolves Single-Nucleotide Community Sequence Patterns. </w:t>
      </w:r>
      <w:r>
        <w:rPr>
          <w:i/>
        </w:rPr>
        <w:t>mSystems</w:t>
      </w:r>
      <w:r>
        <w:rPr/>
        <w:t xml:space="preserve">, </w:t>
      </w:r>
      <w:r>
        <w:rPr>
          <w:i/>
        </w:rPr>
        <w:t>2</w:t>
      </w:r>
      <w:r>
        <w:rPr/>
        <w:t xml:space="preserve">(2), e00191–16. doi: </w:t>
      </w:r>
      <w:hyperlink r:id="rId8">
        <w:r>
          <w:rPr>
            <w:rStyle w:val="InternetLink"/>
          </w:rPr>
          <w:t>10.1128/mSystems.00191-16</w:t>
        </w:r>
      </w:hyperlink>
    </w:p>
    <w:p>
      <w:pPr>
        <w:pStyle w:val="Bibliography"/>
        <w:rPr/>
      </w:pPr>
      <w:r>
        <w:rPr/>
        <w:t xml:space="preserve">Bahram, M., Koljalg, U., Courty, P.-E., Diedhiou, A. G., Kjøller, R., Polme, S., … Tedersoo, L. (2013). The distance decay of similarity in communities of ectomycorrhizal fungi in different ecosystems and scales. </w:t>
      </w:r>
      <w:r>
        <w:rPr>
          <w:i/>
        </w:rPr>
        <w:t>Journal of Ecology</w:t>
      </w:r>
      <w:r>
        <w:rPr/>
        <w:t xml:space="preserve">, </w:t>
      </w:r>
      <w:r>
        <w:rPr>
          <w:i/>
        </w:rPr>
        <w:t>101</w:t>
      </w:r>
      <w:r>
        <w:rPr/>
        <w:t>(5), 1335–1344.</w:t>
      </w:r>
      <w:bookmarkStart w:id="26" w:name="ref-Bahram2013"/>
      <w:bookmarkEnd w:id="26"/>
    </w:p>
    <w:p>
      <w:pPr>
        <w:pStyle w:val="Bibliography"/>
        <w:rPr/>
      </w:pPr>
      <w:r>
        <w:rPr/>
        <w:t xml:space="preserve">Bengtsson‐Palme, J., Ryberg, M., Hartmann, M., Branco, S., Wang, Z., Godhe, A., … Nilsson, R. H. (2013). Improved software detection and extraction of ITS1 and ITS2 from ribosomal ITS sequences of fungi and other eukaryotes for analysis of environmental sequencing data. </w:t>
      </w:r>
      <w:r>
        <w:rPr>
          <w:i/>
        </w:rPr>
        <w:t>Methods in Ecology and Evolution</w:t>
      </w:r>
      <w:r>
        <w:rPr/>
        <w:t xml:space="preserve">, </w:t>
      </w:r>
      <w:r>
        <w:rPr>
          <w:i/>
        </w:rPr>
        <w:t>4</w:t>
      </w:r>
      <w:r>
        <w:rPr/>
        <w:t xml:space="preserve">(10), 914–919. doi: </w:t>
      </w:r>
      <w:hyperlink r:id="rId9">
        <w:r>
          <w:rPr>
            <w:rStyle w:val="InternetLink"/>
          </w:rPr>
          <w:t>10.1111/2041-210X.12073</w:t>
        </w:r>
      </w:hyperlink>
    </w:p>
    <w:p>
      <w:pPr>
        <w:pStyle w:val="Bibliography"/>
        <w:rPr/>
      </w:pPr>
      <w:r>
        <w:rPr/>
        <w:t xml:space="preserve">Berger, S. A., Krompass, D., &amp; Stamatakis, A. (2011). Performance, Accuracy, and Web Server for Evolutionary Placement of Short Sequence Reads under Maximum Likelihood. </w:t>
      </w:r>
      <w:r>
        <w:rPr>
          <w:i/>
        </w:rPr>
        <w:t>Systematic Biology</w:t>
      </w:r>
      <w:r>
        <w:rPr/>
        <w:t xml:space="preserve">, </w:t>
      </w:r>
      <w:r>
        <w:rPr>
          <w:i/>
        </w:rPr>
        <w:t>60</w:t>
      </w:r>
      <w:r>
        <w:rPr/>
        <w:t xml:space="preserve">(3), 291–302. doi: </w:t>
      </w:r>
      <w:hyperlink r:id="rId10">
        <w:r>
          <w:rPr>
            <w:rStyle w:val="InternetLink"/>
          </w:rPr>
          <w:t>10.1093/sysbio/syr010</w:t>
        </w:r>
      </w:hyperlink>
    </w:p>
    <w:p>
      <w:pPr>
        <w:pStyle w:val="Bibliography"/>
        <w:rPr/>
      </w:pPr>
      <w:r>
        <w:rPr/>
        <w:t xml:space="preserve">Brundrett, M. C. (2017). Global Diversity and Importance of Mycorrhizal and Nonmycorrhizal Plants. In L. Tedersoo (Ed.), </w:t>
      </w:r>
      <w:r>
        <w:rPr>
          <w:i/>
        </w:rPr>
        <w:t>Biogeography of Mycorrhizal Symbiosis</w:t>
      </w:r>
      <w:r>
        <w:rPr/>
        <w:t xml:space="preserve"> (Vol. 230, pp. 533–556). doi: </w:t>
      </w:r>
      <w:hyperlink r:id="rId11">
        <w:r>
          <w:rPr>
            <w:rStyle w:val="InternetLink"/>
          </w:rPr>
          <w:t>10.1007/978-3-319-56363-3_21</w:t>
        </w:r>
      </w:hyperlink>
    </w:p>
    <w:p>
      <w:pPr>
        <w:pStyle w:val="Bibliography"/>
        <w:rPr/>
      </w:pPr>
      <w:r>
        <w:rPr/>
        <w:t xml:space="preserve">Callahan, B. J., McMurdie, P. J., &amp; Holmes, S. P. (2017). Exact sequence variants should replace operational taxonomic units in marker-gene data analysis. </w:t>
      </w:r>
      <w:r>
        <w:rPr>
          <w:i/>
        </w:rPr>
        <w:t>The ISME Journal</w:t>
      </w:r>
      <w:r>
        <w:rPr/>
        <w:t xml:space="preserve">, </w:t>
      </w:r>
      <w:r>
        <w:rPr>
          <w:i/>
        </w:rPr>
        <w:t>11</w:t>
      </w:r>
      <w:r>
        <w:rPr/>
        <w:t xml:space="preserve">(12), 2639–2643. doi: </w:t>
      </w:r>
      <w:hyperlink r:id="rId12">
        <w:r>
          <w:rPr>
            <w:rStyle w:val="InternetLink"/>
          </w:rPr>
          <w:t>10.1038/ismej.2017.119</w:t>
        </w:r>
      </w:hyperlink>
    </w:p>
    <w:p>
      <w:pPr>
        <w:pStyle w:val="Bibliography"/>
        <w:rPr/>
      </w:pPr>
      <w:r>
        <w:rPr/>
        <w:t xml:space="preserve">Callahan, B. J., McMurdie, P. J., Rosen, M. J., Han, A. W., Johnson, A. J. A., &amp; Holmes, S. P. (2016). DADA2: High-resolution sample inference from Illumina amplicon data. </w:t>
      </w:r>
      <w:r>
        <w:rPr>
          <w:i/>
        </w:rPr>
        <w:t>Nature Methods</w:t>
      </w:r>
      <w:r>
        <w:rPr/>
        <w:t xml:space="preserve">, </w:t>
      </w:r>
      <w:r>
        <w:rPr>
          <w:i/>
        </w:rPr>
        <w:t>13</w:t>
      </w:r>
      <w:r>
        <w:rPr/>
        <w:t xml:space="preserve">(7), 581–583. doi: </w:t>
      </w:r>
      <w:hyperlink r:id="rId13">
        <w:r>
          <w:rPr>
            <w:rStyle w:val="InternetLink"/>
          </w:rPr>
          <w:t>10.1038/nmeth.3869</w:t>
        </w:r>
      </w:hyperlink>
    </w:p>
    <w:p>
      <w:pPr>
        <w:pStyle w:val="Bibliography"/>
        <w:rPr/>
      </w:pPr>
      <w:r>
        <w:rPr/>
        <w:t xml:space="preserve">Callahan, B. J., Wong, J., Heiner, C., Oh, S., Theriot, C. M., Gulati, A. S., … Dougherty, M. K. (2019). High-throughput amplicon sequencing of the full-length 16S rRNA gene with single-nucleotide resolution. </w:t>
      </w:r>
      <w:r>
        <w:rPr>
          <w:i/>
        </w:rPr>
        <w:t>Nucleic Acids Research</w:t>
      </w:r>
      <w:r>
        <w:rPr/>
        <w:t xml:space="preserve">, </w:t>
      </w:r>
      <w:r>
        <w:rPr>
          <w:i/>
        </w:rPr>
        <w:t>47</w:t>
      </w:r>
      <w:r>
        <w:rPr/>
        <w:t xml:space="preserve">(18), e103–e103. doi: </w:t>
      </w:r>
      <w:hyperlink r:id="rId14">
        <w:r>
          <w:rPr>
            <w:rStyle w:val="InternetLink"/>
          </w:rPr>
          <w:t>10.1093/nar/gkz569</w:t>
        </w:r>
      </w:hyperlink>
    </w:p>
    <w:p>
      <w:pPr>
        <w:pStyle w:val="Bibliography"/>
        <w:rPr/>
      </w:pPr>
      <w:r>
        <w:rPr/>
        <w:t xml:space="preserve">Cole, J. R., Wang, Q., Fish, J. A., Chai, B., McGarrell, D. M., Sun, Y., … Tiedje, J. M. (2014). Ribosomal Database Project: Data and tools for high throughput rRNA analysis. </w:t>
      </w:r>
      <w:r>
        <w:rPr>
          <w:i/>
        </w:rPr>
        <w:t>Nucleic Acids Research</w:t>
      </w:r>
      <w:r>
        <w:rPr/>
        <w:t xml:space="preserve">, </w:t>
      </w:r>
      <w:r>
        <w:rPr>
          <w:i/>
        </w:rPr>
        <w:t>42</w:t>
      </w:r>
      <w:r>
        <w:rPr/>
        <w:t xml:space="preserve">(D1), D633–D642. doi: </w:t>
      </w:r>
      <w:hyperlink r:id="rId15">
        <w:r>
          <w:rPr>
            <w:rStyle w:val="InternetLink"/>
          </w:rPr>
          <w:t>10.1093/nar/gkt1244</w:t>
        </w:r>
      </w:hyperlink>
    </w:p>
    <w:p>
      <w:pPr>
        <w:pStyle w:val="Bibliography"/>
        <w:rPr/>
      </w:pPr>
      <w:r>
        <w:rPr/>
        <w:t xml:space="preserve">Eddy, S. R., &amp; Durbin, R. (1994). RNA sequence analysis using covariance models. </w:t>
      </w:r>
      <w:r>
        <w:rPr>
          <w:i/>
        </w:rPr>
        <w:t>Nucleic Acids Research</w:t>
      </w:r>
      <w:r>
        <w:rPr/>
        <w:t xml:space="preserve">, </w:t>
      </w:r>
      <w:r>
        <w:rPr>
          <w:i/>
        </w:rPr>
        <w:t>22</w:t>
      </w:r>
      <w:r>
        <w:rPr/>
        <w:t xml:space="preserve">(11), 2079–2088. doi: </w:t>
      </w:r>
      <w:hyperlink r:id="rId16">
        <w:r>
          <w:rPr>
            <w:rStyle w:val="InternetLink"/>
          </w:rPr>
          <w:t>10.1093/nar/22.11.2079</w:t>
        </w:r>
      </w:hyperlink>
    </w:p>
    <w:p>
      <w:pPr>
        <w:pStyle w:val="Bibliography"/>
        <w:rPr/>
      </w:pPr>
      <w:r>
        <w:rPr/>
        <w:t xml:space="preserve">Edgar, R. C. (2016a). SINTAX: A simple non-Bayesian taxonomy classifier for 16S and ITS sequences. </w:t>
      </w:r>
      <w:r>
        <w:rPr>
          <w:i/>
        </w:rPr>
        <w:t>bioRxiv</w:t>
      </w:r>
      <w:r>
        <w:rPr/>
        <w:t xml:space="preserve">, 074161. doi: </w:t>
      </w:r>
      <w:hyperlink r:id="rId17">
        <w:r>
          <w:rPr>
            <w:rStyle w:val="InternetLink"/>
          </w:rPr>
          <w:t>10.1101/074161</w:t>
        </w:r>
      </w:hyperlink>
    </w:p>
    <w:p>
      <w:pPr>
        <w:pStyle w:val="Bibliography"/>
        <w:rPr/>
      </w:pPr>
      <w:r>
        <w:rPr/>
        <w:t xml:space="preserve">Edgar, R. C. (2016b). UNOISE2: Improved error-correction for Illumina 16S and ITS amplicon sequencing. </w:t>
      </w:r>
      <w:r>
        <w:rPr>
          <w:i/>
        </w:rPr>
        <w:t>bioRxiv</w:t>
      </w:r>
      <w:r>
        <w:rPr/>
        <w:t xml:space="preserve">, 081257. doi: </w:t>
      </w:r>
      <w:hyperlink r:id="rId18">
        <w:r>
          <w:rPr>
            <w:rStyle w:val="InternetLink"/>
          </w:rPr>
          <w:t>10.1101/081257</w:t>
        </w:r>
      </w:hyperlink>
    </w:p>
    <w:p>
      <w:pPr>
        <w:pStyle w:val="Bibliography"/>
        <w:rPr/>
      </w:pPr>
      <w:r>
        <w:rPr>
          <w:lang w:val="sv-SE"/>
        </w:rPr>
        <w:t xml:space="preserve">Gdanetz, K., Benucci, G. M. N., Vande Pol, N., &amp; Bonito, G. (2017). </w:t>
      </w:r>
      <w:r>
        <w:rPr/>
        <w:t xml:space="preserve">CONSTAX: A tool for improved taxonomic resolution of environmental fungal ITS sequences. </w:t>
      </w:r>
      <w:r>
        <w:rPr>
          <w:i/>
        </w:rPr>
        <w:t>BMC Bioinformatics</w:t>
      </w:r>
      <w:r>
        <w:rPr/>
        <w:t xml:space="preserve">, </w:t>
      </w:r>
      <w:r>
        <w:rPr>
          <w:i/>
        </w:rPr>
        <w:t>18</w:t>
      </w:r>
      <w:r>
        <w:rPr/>
        <w:t xml:space="preserve">(1), 538. doi: </w:t>
      </w:r>
      <w:hyperlink r:id="rId19">
        <w:r>
          <w:rPr>
            <w:rStyle w:val="InternetLink"/>
          </w:rPr>
          <w:t>10.1186/s12859-017-1952-x</w:t>
        </w:r>
      </w:hyperlink>
    </w:p>
    <w:p>
      <w:pPr>
        <w:pStyle w:val="Bibliography"/>
        <w:rPr/>
      </w:pPr>
      <w:r>
        <w:rPr/>
        <w:t xml:space="preserve">Glöckner, F. O., Yilmaz, P., Quast, C., Gerken, J., Beccati, A., Ciuprina, A., … Ludwig, W. (2017). 25 years of serving the community with ribosomal RNA gene reference databases and tools. </w:t>
      </w:r>
      <w:r>
        <w:rPr>
          <w:i/>
        </w:rPr>
        <w:t>Journal of Biotechnology</w:t>
      </w:r>
      <w:r>
        <w:rPr/>
        <w:t xml:space="preserve">, </w:t>
      </w:r>
      <w:r>
        <w:rPr>
          <w:i/>
        </w:rPr>
        <w:t>261</w:t>
      </w:r>
      <w:r>
        <w:rPr/>
        <w:t xml:space="preserve">, 169–176. doi: </w:t>
      </w:r>
      <w:hyperlink r:id="rId20">
        <w:r>
          <w:rPr>
            <w:rStyle w:val="InternetLink"/>
          </w:rPr>
          <w:t>10.1016/j.jbiotec.2017.06.1198</w:t>
        </w:r>
      </w:hyperlink>
    </w:p>
    <w:p>
      <w:pPr>
        <w:pStyle w:val="Bibliography"/>
        <w:rPr/>
      </w:pPr>
      <w:r>
        <w:rPr/>
        <w:t xml:space="preserve">Holst-Jensen, A., Vaage, M., Schumacher, T., &amp; Johansen, S. (1999). Structural characteristics and possible horizontal transfer of group I introns between closely related plant pathogenic fungi. </w:t>
      </w:r>
      <w:r>
        <w:rPr>
          <w:i/>
        </w:rPr>
        <w:t>Molecular Biology and Evolution</w:t>
      </w:r>
      <w:r>
        <w:rPr/>
        <w:t xml:space="preserve">, </w:t>
      </w:r>
      <w:r>
        <w:rPr>
          <w:i/>
        </w:rPr>
        <w:t>16</w:t>
      </w:r>
      <w:r>
        <w:rPr/>
        <w:t xml:space="preserve">(1), 114–126. doi: </w:t>
      </w:r>
      <w:hyperlink r:id="rId21">
        <w:r>
          <w:rPr>
            <w:rStyle w:val="InternetLink"/>
          </w:rPr>
          <w:t>10.1093/oxfordjournals.molbev.a026031</w:t>
        </w:r>
      </w:hyperlink>
    </w:p>
    <w:p>
      <w:pPr>
        <w:pStyle w:val="Bibliography"/>
        <w:rPr/>
      </w:pPr>
      <w:r>
        <w:rPr/>
        <w:t xml:space="preserve">Horton, T. R., &amp; Bruns, T. D. (2001). The molecular revolution in ectomycorrhizal ecology: Peeking into the black-box. </w:t>
      </w:r>
      <w:r>
        <w:rPr>
          <w:i/>
        </w:rPr>
        <w:t>Molecular Ecology</w:t>
      </w:r>
      <w:r>
        <w:rPr/>
        <w:t xml:space="preserve">, </w:t>
      </w:r>
      <w:r>
        <w:rPr>
          <w:i/>
        </w:rPr>
        <w:t>10</w:t>
      </w:r>
      <w:r>
        <w:rPr/>
        <w:t xml:space="preserve">(8), 1855–1871. doi: </w:t>
      </w:r>
      <w:hyperlink r:id="rId22">
        <w:r>
          <w:rPr>
            <w:rStyle w:val="InternetLink"/>
          </w:rPr>
          <w:t>10.1046/j.0962-1083.2001.01333.x</w:t>
        </w:r>
      </w:hyperlink>
    </w:p>
    <w:p>
      <w:pPr>
        <w:pStyle w:val="Bibliography"/>
        <w:rPr/>
      </w:pPr>
      <w:r>
        <w:rPr/>
        <w:t xml:space="preserve">Ihrmark, K., Bödeker, I. T. M., Cruz-Martinez, K., Friberg, H., Kubartova, A., Schenck, J., … Lindahl, B. D. (2012). New primers to amplify the fungal ITS2 region – evaluation by 454-sequencing of artificial and natural communities. </w:t>
      </w:r>
      <w:r>
        <w:rPr>
          <w:i/>
        </w:rPr>
        <w:t>FEMS Microbiology Ecology</w:t>
      </w:r>
      <w:r>
        <w:rPr/>
        <w:t xml:space="preserve">, </w:t>
      </w:r>
      <w:r>
        <w:rPr>
          <w:i/>
        </w:rPr>
        <w:t>82</w:t>
      </w:r>
      <w:r>
        <w:rPr/>
        <w:t xml:space="preserve">(3), 666–677. doi: </w:t>
      </w:r>
      <w:hyperlink r:id="rId23">
        <w:r>
          <w:rPr>
            <w:rStyle w:val="InternetLink"/>
          </w:rPr>
          <w:t>10.1111/j.1574-6941.2012.01437.x</w:t>
        </w:r>
      </w:hyperlink>
    </w:p>
    <w:p>
      <w:pPr>
        <w:pStyle w:val="Bibliography"/>
        <w:rPr/>
      </w:pPr>
      <w:r>
        <w:rPr/>
        <w:t xml:space="preserve">Jehl, P., Sievers, F., &amp; Higgins, D. G. (2015). OD-seq: Outlier detection in multiple sequence alignments. </w:t>
      </w:r>
      <w:r>
        <w:rPr>
          <w:i/>
        </w:rPr>
        <w:t>BMC Bioinformatics</w:t>
      </w:r>
      <w:r>
        <w:rPr/>
        <w:t xml:space="preserve">, </w:t>
      </w:r>
      <w:r>
        <w:rPr>
          <w:i/>
        </w:rPr>
        <w:t>16</w:t>
      </w:r>
      <w:r>
        <w:rPr/>
        <w:t xml:space="preserve">(1), 269. doi: </w:t>
      </w:r>
      <w:hyperlink r:id="rId24">
        <w:r>
          <w:rPr>
            <w:rStyle w:val="InternetLink"/>
          </w:rPr>
          <w:t>10.1186/s12859-015-0702-1</w:t>
        </w:r>
      </w:hyperlink>
    </w:p>
    <w:p>
      <w:pPr>
        <w:pStyle w:val="Bibliography"/>
        <w:rPr/>
      </w:pPr>
      <w:r>
        <w:rPr/>
        <w:t xml:space="preserve">Kalvari, I., Nawrocki, E. P., Argasinska, J., Quinones‐Olvera, N., Finn, R. D., Bateman, A., &amp; Petrov, A. I. (2018). Non-Coding RNA Analysis Using the Rfam Database. </w:t>
      </w:r>
      <w:r>
        <w:rPr>
          <w:i/>
        </w:rPr>
        <w:t>Current Protocols in Bioinformatics</w:t>
      </w:r>
      <w:r>
        <w:rPr/>
        <w:t xml:space="preserve">, </w:t>
      </w:r>
      <w:r>
        <w:rPr>
          <w:i/>
        </w:rPr>
        <w:t>62</w:t>
      </w:r>
      <w:r>
        <w:rPr/>
        <w:t xml:space="preserve">(1), e51. doi: </w:t>
      </w:r>
      <w:hyperlink r:id="rId25">
        <w:r>
          <w:rPr>
            <w:rStyle w:val="InternetLink"/>
          </w:rPr>
          <w:t>10.1002/cpbi.51</w:t>
        </w:r>
      </w:hyperlink>
    </w:p>
    <w:p>
      <w:pPr>
        <w:pStyle w:val="Bibliography"/>
        <w:rPr/>
      </w:pPr>
      <w:r>
        <w:rPr/>
        <w:t xml:space="preserve">Kennedy, P. G., Cline, L. C., &amp; Song, Z. (2018). Probing promise versus performance in longer read fungal metabarcoding. </w:t>
      </w:r>
      <w:r>
        <w:rPr>
          <w:i/>
        </w:rPr>
        <w:t>New Phytologist</w:t>
      </w:r>
      <w:r>
        <w:rPr/>
        <w:t xml:space="preserve">, </w:t>
      </w:r>
      <w:r>
        <w:rPr>
          <w:i/>
        </w:rPr>
        <w:t>217</w:t>
      </w:r>
      <w:r>
        <w:rPr/>
        <w:t>(3), 973–976.</w:t>
      </w:r>
      <w:bookmarkStart w:id="27" w:name="ref-Kennedy2018"/>
      <w:bookmarkEnd w:id="27"/>
    </w:p>
    <w:p>
      <w:pPr>
        <w:pStyle w:val="Bibliography"/>
        <w:rPr/>
      </w:pPr>
      <w:r>
        <w:rPr/>
        <w:t xml:space="preserve">Legendre, P., &amp; Legendre, L. F. J. (2012). </w:t>
      </w:r>
      <w:r>
        <w:rPr>
          <w:i/>
        </w:rPr>
        <w:t>Numerical Ecology</w:t>
      </w:r>
      <w:r>
        <w:rPr/>
        <w:t>. Elsevier.</w:t>
      </w:r>
      <w:bookmarkStart w:id="28" w:name="ref-legendre2012"/>
      <w:bookmarkEnd w:id="28"/>
    </w:p>
    <w:p>
      <w:pPr>
        <w:pStyle w:val="Bibliography"/>
        <w:rPr/>
      </w:pPr>
      <w:r>
        <w:rPr/>
        <w:t xml:space="preserve">Lilleskov, E. A., Bruns, T. D., Horton, T. R., Taylor, D. L., &amp; Grogan, P. (2004). Detection of forest stand-level spatial structure in ectomycorrhizal fungal communities. </w:t>
      </w:r>
      <w:r>
        <w:rPr>
          <w:i/>
        </w:rPr>
        <w:t>FEMS Microbiology Ecology</w:t>
      </w:r>
      <w:r>
        <w:rPr/>
        <w:t xml:space="preserve">, </w:t>
      </w:r>
      <w:r>
        <w:rPr>
          <w:i/>
        </w:rPr>
        <w:t>49</w:t>
      </w:r>
      <w:r>
        <w:rPr/>
        <w:t xml:space="preserve">(2), 319–332. doi: </w:t>
      </w:r>
      <w:hyperlink r:id="rId26">
        <w:r>
          <w:rPr>
            <w:rStyle w:val="InternetLink"/>
          </w:rPr>
          <w:t>10.1016/j.femsec.2004.04.004</w:t>
        </w:r>
      </w:hyperlink>
    </w:p>
    <w:p>
      <w:pPr>
        <w:pStyle w:val="Bibliography"/>
        <w:rPr/>
      </w:pPr>
      <w:r>
        <w:rPr/>
        <w:t xml:space="preserve">Lindahl, B. D., Nilsson, R. H., Tedersoo, L., Abarenkov, K., Carlsen, T., Kjøller, R., … others. (2013). Fungal community analysis by high-throughput sequencing of amplified markers–a user’s guide. </w:t>
      </w:r>
      <w:r>
        <w:rPr>
          <w:i/>
        </w:rPr>
        <w:t>New Phytologist</w:t>
      </w:r>
      <w:r>
        <w:rPr/>
        <w:t xml:space="preserve">, </w:t>
      </w:r>
      <w:r>
        <w:rPr>
          <w:i/>
        </w:rPr>
        <w:t>199</w:t>
      </w:r>
      <w:r>
        <w:rPr/>
        <w:t>(1), 288–299.</w:t>
      </w:r>
      <w:bookmarkStart w:id="29" w:name="ref-Lindahl2013"/>
      <w:bookmarkEnd w:id="29"/>
    </w:p>
    <w:p>
      <w:pPr>
        <w:pStyle w:val="Bibliography"/>
        <w:rPr/>
      </w:pPr>
      <w:r>
        <w:rPr/>
        <w:t xml:space="preserve">Loit, K., Adamson, K., Bahram, M., Puusepp, R., Anslan, S., Kiiker, R., … Tedersoo, L. (2019). Relative Performance of MinION (Oxford Nanopore Technologies) versus Sequel (Pacific Biosciences) Third-Generation Sequencing Instruments in Identification of Agricultural and Forest Fungal Pathogens. </w:t>
      </w:r>
      <w:r>
        <w:rPr>
          <w:i/>
        </w:rPr>
        <w:t>Applied and Environmental Microbiology</w:t>
      </w:r>
      <w:r>
        <w:rPr/>
        <w:t xml:space="preserve">, </w:t>
      </w:r>
      <w:r>
        <w:rPr>
          <w:i/>
        </w:rPr>
        <w:t>85</w:t>
      </w:r>
      <w:r>
        <w:rPr/>
        <w:t xml:space="preserve">(21). doi: </w:t>
      </w:r>
      <w:hyperlink r:id="rId27">
        <w:r>
          <w:rPr>
            <w:rStyle w:val="InternetLink"/>
          </w:rPr>
          <w:t>10.1128/AEM.01368-19</w:t>
        </w:r>
      </w:hyperlink>
    </w:p>
    <w:p>
      <w:pPr>
        <w:pStyle w:val="Bibliography"/>
        <w:rPr/>
      </w:pPr>
      <w:r>
        <w:rPr/>
        <w:t xml:space="preserve">Martin, M. (2011). Cutadapt removes adapter sequences from high-throughput sequencing reads. </w:t>
      </w:r>
      <w:r>
        <w:rPr>
          <w:i/>
          <w:lang w:val="sv-SE"/>
        </w:rPr>
        <w:t>EMBnet.journal</w:t>
      </w:r>
      <w:r>
        <w:rPr>
          <w:lang w:val="sv-SE"/>
        </w:rPr>
        <w:t xml:space="preserve">, </w:t>
      </w:r>
      <w:r>
        <w:rPr>
          <w:i/>
          <w:lang w:val="sv-SE"/>
        </w:rPr>
        <w:t>17</w:t>
      </w:r>
      <w:r>
        <w:rPr>
          <w:lang w:val="sv-SE"/>
        </w:rPr>
        <w:t xml:space="preserve">(1), 10–12. doi: </w:t>
      </w:r>
      <w:hyperlink r:id="rId28">
        <w:r>
          <w:rPr>
            <w:rStyle w:val="InternetLink"/>
            <w:lang w:val="sv-SE"/>
          </w:rPr>
          <w:t>10.14806/ej.17.1.200</w:t>
        </w:r>
      </w:hyperlink>
    </w:p>
    <w:p>
      <w:pPr>
        <w:pStyle w:val="Bibliography"/>
        <w:rPr/>
      </w:pPr>
      <w:r>
        <w:rPr>
          <w:lang w:val="sv-SE"/>
        </w:rPr>
        <w:t xml:space="preserve">Matsen, F. A., Kodner, R. B., &amp; Armbrust, E. V. (2010). </w:t>
      </w:r>
      <w:r>
        <w:rPr/>
        <w:t xml:space="preserve">Pplacer: Linear time maximum-likelihood and Bayesian phylogenetic placement of sequences onto a fixed reference tree. </w:t>
      </w:r>
      <w:r>
        <w:rPr>
          <w:i/>
        </w:rPr>
        <w:t>BMC Bioinformatics</w:t>
      </w:r>
      <w:r>
        <w:rPr/>
        <w:t xml:space="preserve">, </w:t>
      </w:r>
      <w:r>
        <w:rPr>
          <w:i/>
        </w:rPr>
        <w:t>11</w:t>
      </w:r>
      <w:r>
        <w:rPr/>
        <w:t xml:space="preserve">(1), 538. doi: </w:t>
      </w:r>
      <w:hyperlink r:id="rId29">
        <w:r>
          <w:rPr>
            <w:rStyle w:val="InternetLink"/>
          </w:rPr>
          <w:t>10.1186/1471-2105-11-538</w:t>
        </w:r>
      </w:hyperlink>
    </w:p>
    <w:p>
      <w:pPr>
        <w:pStyle w:val="Bibliography"/>
        <w:rPr/>
      </w:pPr>
      <w:r>
        <w:rPr/>
        <w:t xml:space="preserve">Michot, B., Hassouna, N., &amp; Bachellerie, J.-P. (1984). Secondary structure of mouse 28S rRNA and general model for the folding of the large rRNA in eukaryotes. </w:t>
      </w:r>
      <w:r>
        <w:rPr>
          <w:i/>
        </w:rPr>
        <w:t>Nucleic Acids Research</w:t>
      </w:r>
      <w:r>
        <w:rPr/>
        <w:t xml:space="preserve">, </w:t>
      </w:r>
      <w:r>
        <w:rPr>
          <w:i/>
        </w:rPr>
        <w:t>12</w:t>
      </w:r>
      <w:r>
        <w:rPr/>
        <w:t xml:space="preserve">(10), 4259–4279. doi: </w:t>
      </w:r>
      <w:hyperlink r:id="rId30">
        <w:r>
          <w:rPr>
            <w:rStyle w:val="InternetLink"/>
          </w:rPr>
          <w:t>10.1093/nar/12.10.4259</w:t>
        </w:r>
      </w:hyperlink>
    </w:p>
    <w:p>
      <w:pPr>
        <w:pStyle w:val="Bibliography"/>
        <w:rPr/>
      </w:pPr>
      <w:r>
        <w:rPr/>
        <w:t xml:space="preserve">Murali, A., Bhargava, A., &amp; Wright, E. S. (2018a). IDTAXA: A novel approach for accurate taxonomic classification of microbiome sequences. </w:t>
      </w:r>
      <w:r>
        <w:rPr>
          <w:i/>
        </w:rPr>
        <w:t>Microbiome</w:t>
      </w:r>
      <w:r>
        <w:rPr/>
        <w:t xml:space="preserve">, </w:t>
      </w:r>
      <w:r>
        <w:rPr>
          <w:i/>
        </w:rPr>
        <w:t>6</w:t>
      </w:r>
      <w:r>
        <w:rPr/>
        <w:t xml:space="preserve">(1), 140. doi: </w:t>
      </w:r>
      <w:hyperlink r:id="rId31">
        <w:r>
          <w:rPr>
            <w:rStyle w:val="InternetLink"/>
          </w:rPr>
          <w:t>10.1186/s40168-018-0521-5</w:t>
        </w:r>
      </w:hyperlink>
    </w:p>
    <w:p>
      <w:pPr>
        <w:pStyle w:val="Bibliography"/>
        <w:rPr/>
      </w:pPr>
      <w:r>
        <w:rPr/>
        <w:t xml:space="preserve">Murali, A., Bhargava, A., &amp; Wright, E. S. (2018b). IDTAXA: A novel approach for accurate taxonomic classification of microbiome sequences. </w:t>
      </w:r>
      <w:r>
        <w:rPr>
          <w:i/>
        </w:rPr>
        <w:t>Microbiome</w:t>
      </w:r>
      <w:r>
        <w:rPr/>
        <w:t xml:space="preserve">, </w:t>
      </w:r>
      <w:r>
        <w:rPr>
          <w:i/>
        </w:rPr>
        <w:t>6</w:t>
      </w:r>
      <w:r>
        <w:rPr/>
        <w:t xml:space="preserve">(1), 140. doi: </w:t>
      </w:r>
      <w:hyperlink r:id="rId32">
        <w:r>
          <w:rPr>
            <w:rStyle w:val="InternetLink"/>
          </w:rPr>
          <w:t>10.1186/s40168-018-0521-5</w:t>
        </w:r>
      </w:hyperlink>
    </w:p>
    <w:p>
      <w:pPr>
        <w:pStyle w:val="Bibliography"/>
        <w:rPr/>
      </w:pPr>
      <w:r>
        <w:rPr/>
        <w:t xml:space="preserve">Nawrocki, E. P., &amp; Eddy, S. R. (2013). Infernal 1.1: 100-fold faster RNA homology searches. </w:t>
      </w:r>
      <w:r>
        <w:rPr>
          <w:i/>
        </w:rPr>
        <w:t>Bioinformatics</w:t>
      </w:r>
      <w:r>
        <w:rPr/>
        <w:t xml:space="preserve">, </w:t>
      </w:r>
      <w:r>
        <w:rPr>
          <w:i/>
        </w:rPr>
        <w:t>29</w:t>
      </w:r>
      <w:r>
        <w:rPr/>
        <w:t xml:space="preserve">(22), 2933–2935. doi: </w:t>
      </w:r>
      <w:hyperlink r:id="rId33">
        <w:r>
          <w:rPr>
            <w:rStyle w:val="InternetLink"/>
          </w:rPr>
          <w:t>10.1093/bioinformatics/btt509</w:t>
        </w:r>
      </w:hyperlink>
    </w:p>
    <w:p>
      <w:pPr>
        <w:pStyle w:val="Bibliography"/>
        <w:rPr/>
      </w:pPr>
      <w:r>
        <w:rPr/>
        <w:t xml:space="preserve">Nguyen, N. H., Song, Z., Bates, S. T., Branco, S., Tedersoo, L., Menke, J., … Kennedy, P. G. (2016). FUNGuild: An open annotation tool for parsing fungal community datasets by ecological guild. </w:t>
      </w:r>
      <w:r>
        <w:rPr>
          <w:i/>
        </w:rPr>
        <w:t>Fungal Ecology</w:t>
      </w:r>
      <w:r>
        <w:rPr/>
        <w:t xml:space="preserve">, </w:t>
      </w:r>
      <w:r>
        <w:rPr>
          <w:i/>
        </w:rPr>
        <w:t>20</w:t>
      </w:r>
      <w:r>
        <w:rPr/>
        <w:t>, 241–248.</w:t>
      </w:r>
      <w:bookmarkStart w:id="30" w:name="ref-nguyen2016funguild"/>
      <w:bookmarkEnd w:id="30"/>
    </w:p>
    <w:p>
      <w:pPr>
        <w:pStyle w:val="Bibliography"/>
        <w:rPr/>
      </w:pPr>
      <w:r>
        <w:rPr/>
        <w:t xml:space="preserve">Nilsson, R. H., Larsson, K.-H., Taylor, A. F. S., Bengtsson-Palme, J., Jeppesen, T. S., Schigel, D., … Abarenkov, K. (2019). The UNITE database for molecular identification of fungi: Handling dark taxa and parallel taxonomic classifications. </w:t>
      </w:r>
      <w:r>
        <w:rPr>
          <w:i/>
        </w:rPr>
        <w:t>Nucleic Acids Research</w:t>
      </w:r>
      <w:r>
        <w:rPr/>
        <w:t xml:space="preserve">, </w:t>
      </w:r>
      <w:r>
        <w:rPr>
          <w:i/>
        </w:rPr>
        <w:t>47</w:t>
      </w:r>
      <w:r>
        <w:rPr/>
        <w:t xml:space="preserve">(D1), D259–D264. doi: </w:t>
      </w:r>
      <w:hyperlink r:id="rId34">
        <w:r>
          <w:rPr>
            <w:rStyle w:val="InternetLink"/>
          </w:rPr>
          <w:t>10.1093/nar/gky1022</w:t>
        </w:r>
      </w:hyperlink>
    </w:p>
    <w:p>
      <w:pPr>
        <w:pStyle w:val="Bibliography"/>
        <w:rPr/>
      </w:pPr>
      <w:r>
        <w:rPr/>
        <w:t xml:space="preserve">Pacific Biosciences. (2019). </w:t>
      </w:r>
      <w:r>
        <w:rPr>
          <w:i/>
        </w:rPr>
        <w:t>Consensus library and applications. Contribute to PacificBiosciences/unanimity development by creating an account on GitHub</w:t>
      </w:r>
      <w:r>
        <w:rPr/>
        <w:t xml:space="preserve">. Retrieved from </w:t>
      </w:r>
      <w:hyperlink r:id="rId35">
        <w:r>
          <w:rPr>
            <w:rStyle w:val="InternetLink"/>
          </w:rPr>
          <w:t>https://github.com/PacificBiosciences/unanimity</w:t>
        </w:r>
      </w:hyperlink>
      <w:r>
        <w:rPr/>
        <w:t xml:space="preserve"> (Original work published 2016)</w:t>
      </w:r>
    </w:p>
    <w:p>
      <w:pPr>
        <w:pStyle w:val="Bibliography"/>
        <w:rPr/>
      </w:pPr>
      <w:r>
        <w:rPr/>
        <w:t xml:space="preserve">Pickles, B. J., Genney, D. R., Anderson, I. C., &amp; Alexander, I. J. (2012). Spatial analysis of ectomycorrhizal fungi reveals that root tip communities are structured by competitive interactions. </w:t>
      </w:r>
      <w:r>
        <w:rPr>
          <w:i/>
        </w:rPr>
        <w:t>Molecular Ecology</w:t>
      </w:r>
      <w:r>
        <w:rPr/>
        <w:t xml:space="preserve">, </w:t>
      </w:r>
      <w:r>
        <w:rPr>
          <w:i/>
        </w:rPr>
        <w:t>21</w:t>
      </w:r>
      <w:r>
        <w:rPr/>
        <w:t xml:space="preserve">(20), 5110–5123. doi: </w:t>
      </w:r>
      <w:hyperlink r:id="rId36">
        <w:r>
          <w:rPr>
            <w:rStyle w:val="InternetLink"/>
          </w:rPr>
          <w:t>10.1111/j.1365-294X.2012.05739.x</w:t>
        </w:r>
      </w:hyperlink>
    </w:p>
    <w:p>
      <w:pPr>
        <w:pStyle w:val="Bibliography"/>
        <w:rPr/>
      </w:pPr>
      <w:r>
        <w:rPr/>
        <w:t xml:space="preserve">Raué, H. A., Klootwijk, J., &amp; Musters, W. (1988). Evolutionary conservation of structure and function of high molecular weight ribosomal RNA. </w:t>
      </w:r>
      <w:r>
        <w:rPr>
          <w:i/>
        </w:rPr>
        <w:t>Progress in Biophysics and Molecular Biology</w:t>
      </w:r>
      <w:r>
        <w:rPr/>
        <w:t xml:space="preserve">, </w:t>
      </w:r>
      <w:r>
        <w:rPr>
          <w:i/>
        </w:rPr>
        <w:t>51</w:t>
      </w:r>
      <w:r>
        <w:rPr/>
        <w:t xml:space="preserve">(2), 77–129. doi: </w:t>
      </w:r>
      <w:hyperlink r:id="rId37">
        <w:r>
          <w:rPr>
            <w:rStyle w:val="InternetLink"/>
          </w:rPr>
          <w:t>10.1016/0079-6107(88)90011-9</w:t>
        </w:r>
      </w:hyperlink>
    </w:p>
    <w:p>
      <w:pPr>
        <w:pStyle w:val="Bibliography"/>
        <w:rPr/>
      </w:pPr>
      <w:r>
        <w:rPr/>
        <w:t xml:space="preserve">Rinaldi, A., Comandini, O., &amp; Kuyper, T. W. (2008). Ectomycorrhizal fungal diversity: Seperating the wheat from the chaff. </w:t>
      </w:r>
      <w:r>
        <w:rPr>
          <w:i/>
        </w:rPr>
        <w:t>Fungal Diversity</w:t>
      </w:r>
      <w:r>
        <w:rPr/>
        <w:t xml:space="preserve">, </w:t>
      </w:r>
      <w:r>
        <w:rPr>
          <w:i/>
        </w:rPr>
        <w:t>33</w:t>
      </w:r>
      <w:r>
        <w:rPr/>
        <w:t>, 1–45.</w:t>
      </w:r>
      <w:bookmarkStart w:id="31" w:name="ref-Rinaldi2008"/>
      <w:bookmarkEnd w:id="31"/>
    </w:p>
    <w:p>
      <w:pPr>
        <w:pStyle w:val="Bibliography"/>
        <w:rPr/>
      </w:pPr>
      <w:r>
        <w:rPr/>
        <w:t xml:space="preserve">Rognes, T., Flouri, T., Nichols, B., Quince, C., &amp; Mahé, F. (2016). VSEARCH: A versatile open source tool for metagenomics. </w:t>
      </w:r>
      <w:r>
        <w:rPr>
          <w:i/>
        </w:rPr>
        <w:t>PeerJ</w:t>
      </w:r>
      <w:r>
        <w:rPr/>
        <w:t xml:space="preserve">, </w:t>
      </w:r>
      <w:r>
        <w:rPr>
          <w:i/>
        </w:rPr>
        <w:t>4</w:t>
      </w:r>
      <w:r>
        <w:rPr/>
        <w:t xml:space="preserve">, e2584. doi: </w:t>
      </w:r>
      <w:hyperlink r:id="rId38">
        <w:r>
          <w:rPr>
            <w:rStyle w:val="InternetLink"/>
          </w:rPr>
          <w:t>10.7717/peerj.2584</w:t>
        </w:r>
      </w:hyperlink>
    </w:p>
    <w:p>
      <w:pPr>
        <w:pStyle w:val="Bibliography"/>
        <w:rPr/>
      </w:pPr>
      <w:r>
        <w:rPr/>
        <w:t xml:space="preserve">Ryberg, M. (2015). Molecular operational taxonomic units as approximations of species in the light of evolutionary models and empirical data from Fungi. </w:t>
      </w:r>
      <w:r>
        <w:rPr>
          <w:i/>
        </w:rPr>
        <w:t>Molecular Ecology</w:t>
      </w:r>
      <w:r>
        <w:rPr/>
        <w:t xml:space="preserve">, </w:t>
      </w:r>
      <w:r>
        <w:rPr>
          <w:i/>
        </w:rPr>
        <w:t>24</w:t>
      </w:r>
      <w:r>
        <w:rPr/>
        <w:t xml:space="preserve">(23), 5770–5777. doi: </w:t>
      </w:r>
      <w:hyperlink r:id="rId39">
        <w:r>
          <w:rPr>
            <w:rStyle w:val="InternetLink"/>
          </w:rPr>
          <w:t>10.1111/mec.13444</w:t>
        </w:r>
      </w:hyperlink>
    </w:p>
    <w:p>
      <w:pPr>
        <w:pStyle w:val="Bibliography"/>
        <w:rPr/>
      </w:pPr>
      <w:r>
        <w:rPr/>
        <w:t xml:space="preserve">Schoch, C. L., Seifert, K. A., Huhndorf, S., Robert, V., Spouge, J. L., Levesque, C. A., … Consortium, F. B. (2012). Nuclear ribosomal internal transcribed spacer (ITS) region as a universal DNA barcode marker for Fungi. </w:t>
      </w:r>
      <w:r>
        <w:rPr>
          <w:i/>
        </w:rPr>
        <w:t>Proceedings of the National Academy of Sciences</w:t>
      </w:r>
      <w:r>
        <w:rPr/>
        <w:t xml:space="preserve">, </w:t>
      </w:r>
      <w:r>
        <w:rPr>
          <w:i/>
        </w:rPr>
        <w:t>109</w:t>
      </w:r>
      <w:r>
        <w:rPr/>
        <w:t xml:space="preserve">(16), 6241–6246. doi: </w:t>
      </w:r>
      <w:hyperlink r:id="rId40">
        <w:r>
          <w:rPr>
            <w:rStyle w:val="InternetLink"/>
          </w:rPr>
          <w:t>10.1073/pnas.1117018109</w:t>
        </w:r>
      </w:hyperlink>
    </w:p>
    <w:p>
      <w:pPr>
        <w:pStyle w:val="Bibliography"/>
        <w:rPr/>
      </w:pPr>
      <w:r>
        <w:rPr/>
        <w:t xml:space="preserve">Smith, S. E., &amp; Read, D. J. (2010). </w:t>
      </w:r>
      <w:r>
        <w:rPr>
          <w:i/>
        </w:rPr>
        <w:t>Mycorrhizal symbiosis</w:t>
      </w:r>
      <w:r>
        <w:rPr/>
        <w:t>. Academic press.</w:t>
      </w:r>
      <w:bookmarkStart w:id="32" w:name="ref-Smith2010"/>
      <w:bookmarkEnd w:id="32"/>
    </w:p>
    <w:p>
      <w:pPr>
        <w:pStyle w:val="Bibliography"/>
        <w:rPr/>
      </w:pPr>
      <w:r>
        <w:rPr/>
        <w:t xml:space="preserve">Somervuo, P., Koskela, S., Pennanen, J., Henrik Nilsson, R., &amp; Ovaskainen, O. (2016). Unbiased probabilistic taxonomic classification for DNA barcoding. </w:t>
      </w:r>
      <w:r>
        <w:rPr>
          <w:i/>
        </w:rPr>
        <w:t>Bioinformatics</w:t>
      </w:r>
      <w:r>
        <w:rPr/>
        <w:t xml:space="preserve">, </w:t>
      </w:r>
      <w:r>
        <w:rPr>
          <w:i/>
        </w:rPr>
        <w:t>32</w:t>
      </w:r>
      <w:r>
        <w:rPr/>
        <w:t xml:space="preserve">(19), 2920–2927. doi: </w:t>
      </w:r>
      <w:hyperlink r:id="rId41">
        <w:r>
          <w:rPr>
            <w:rStyle w:val="InternetLink"/>
          </w:rPr>
          <w:t>10.1093/bioinformatics/btw346</w:t>
        </w:r>
      </w:hyperlink>
    </w:p>
    <w:p>
      <w:pPr>
        <w:pStyle w:val="Bibliography"/>
        <w:rPr/>
      </w:pPr>
      <w:r>
        <w:rPr/>
        <w:t xml:space="preserve">Stamatakis, A. (2014). RAxML version 8: A tool for phylogenetic analysis and post-analysis of large phylogenies. </w:t>
      </w:r>
      <w:r>
        <w:rPr>
          <w:i/>
        </w:rPr>
        <w:t>Bioinformatics</w:t>
      </w:r>
      <w:r>
        <w:rPr/>
        <w:t xml:space="preserve">, </w:t>
      </w:r>
      <w:r>
        <w:rPr>
          <w:i/>
        </w:rPr>
        <w:t>30</w:t>
      </w:r>
      <w:r>
        <w:rPr/>
        <w:t xml:space="preserve">(9), 1312–1313. doi: </w:t>
      </w:r>
      <w:hyperlink r:id="rId42">
        <w:r>
          <w:rPr>
            <w:rStyle w:val="InternetLink"/>
          </w:rPr>
          <w:t>10.1093/bioinformatics/btu033</w:t>
        </w:r>
      </w:hyperlink>
    </w:p>
    <w:p>
      <w:pPr>
        <w:pStyle w:val="Bibliography"/>
        <w:rPr/>
      </w:pPr>
      <w:r>
        <w:rPr/>
        <w:t xml:space="preserve">Tedersoo, L. (2017). Proposal for practical multi-kingdom classification of eukaryotes based on monophyly and comparable divergence time criteria. </w:t>
      </w:r>
      <w:r>
        <w:rPr>
          <w:i/>
        </w:rPr>
        <w:t>bioRxiv</w:t>
      </w:r>
      <w:r>
        <w:rPr/>
        <w:t xml:space="preserve">, 240929. doi: </w:t>
      </w:r>
      <w:hyperlink r:id="rId43">
        <w:r>
          <w:rPr>
            <w:rStyle w:val="InternetLink"/>
          </w:rPr>
          <w:t>10.1101/240929</w:t>
        </w:r>
      </w:hyperlink>
    </w:p>
    <w:p>
      <w:pPr>
        <w:pStyle w:val="Bibliography"/>
        <w:rPr/>
      </w:pPr>
      <w:r>
        <w:rPr/>
        <w:t xml:space="preserve">Tedersoo, L., Anslan, S., Bahram, M., Põlme, S., Riit, T., Liiv, I., … Abarenkov, K. (2015). Shotgun metagenomes and multiple primer pair-barcode combinations of amplicons reveal biases in metabarcoding analyses of fungi. </w:t>
      </w:r>
      <w:r>
        <w:rPr>
          <w:i/>
        </w:rPr>
        <w:t>MycoKeys</w:t>
      </w:r>
      <w:r>
        <w:rPr/>
        <w:t xml:space="preserve">, </w:t>
      </w:r>
      <w:r>
        <w:rPr>
          <w:i/>
        </w:rPr>
        <w:t>10</w:t>
      </w:r>
      <w:r>
        <w:rPr/>
        <w:t xml:space="preserve">, 1–43. doi: </w:t>
      </w:r>
      <w:hyperlink r:id="rId44">
        <w:r>
          <w:rPr>
            <w:rStyle w:val="InternetLink"/>
          </w:rPr>
          <w:t>10.3897/mycokeys.10.4852</w:t>
        </w:r>
      </w:hyperlink>
    </w:p>
    <w:p>
      <w:pPr>
        <w:pStyle w:val="Bibliography"/>
        <w:rPr/>
      </w:pPr>
      <w:r>
        <w:rPr/>
        <w:t xml:space="preserve">Tedersoo, L., Bahram, M., Jairus, T., Bechem, E., Chinoya, S., Mpumba, R., … others. (2011). Spatial structure and the effects of host and soil environments on communities of ectomycorrhizal fungi in wooded savannas and rain forests of Continental Africa and Madagascar. </w:t>
      </w:r>
      <w:r>
        <w:rPr>
          <w:i/>
        </w:rPr>
        <w:t>Molecular Ecology</w:t>
      </w:r>
      <w:r>
        <w:rPr/>
        <w:t xml:space="preserve">, </w:t>
      </w:r>
      <w:r>
        <w:rPr>
          <w:i/>
        </w:rPr>
        <w:t>20</w:t>
      </w:r>
      <w:r>
        <w:rPr/>
        <w:t xml:space="preserve">(14), 3071–3080. Retrieved from </w:t>
      </w:r>
      <w:hyperlink r:id="rId45">
        <w:r>
          <w:rPr>
            <w:rStyle w:val="InternetLink"/>
          </w:rPr>
          <w:t>http://onlinelibrary.wiley.com/doi/10.1111/j.1365-294X.2011.05145.x/full</w:t>
        </w:r>
      </w:hyperlink>
    </w:p>
    <w:p>
      <w:pPr>
        <w:pStyle w:val="Bibliography"/>
        <w:rPr/>
      </w:pPr>
      <w:r>
        <w:rPr/>
        <w:t xml:space="preserve">Tedersoo, L., Sánchez-Ramírez, S., Kõljalg, U., Bahram, M., Döring, M., Schigel, D., … Abarenkov, K. (2018). High-level classification of the Fungi and a tool for evolutionary ecological analyses. </w:t>
      </w:r>
      <w:r>
        <w:rPr>
          <w:i/>
        </w:rPr>
        <w:t>Fungal Diversity</w:t>
      </w:r>
      <w:r>
        <w:rPr/>
        <w:t xml:space="preserve">. doi: </w:t>
      </w:r>
      <w:hyperlink r:id="rId46">
        <w:r>
          <w:rPr>
            <w:rStyle w:val="InternetLink"/>
          </w:rPr>
          <w:t>10.1007/s13225-018-0401-0</w:t>
        </w:r>
      </w:hyperlink>
    </w:p>
    <w:p>
      <w:pPr>
        <w:pStyle w:val="Bibliography"/>
        <w:rPr/>
      </w:pPr>
      <w:r>
        <w:rPr/>
        <w:t xml:space="preserve">Tedersoo, L., Tooming-Klunderud, A., &amp; Anslan, S. (2018). PacBio metabarcoding of Fungi and other eukaryotes: Errors, biases and perspectives. </w:t>
      </w:r>
      <w:r>
        <w:rPr>
          <w:i/>
        </w:rPr>
        <w:t>New Phytologist</w:t>
      </w:r>
      <w:r>
        <w:rPr/>
        <w:t xml:space="preserve">, </w:t>
      </w:r>
      <w:r>
        <w:rPr>
          <w:i/>
        </w:rPr>
        <w:t>217</w:t>
      </w:r>
      <w:r>
        <w:rPr/>
        <w:t>(3), 1370–1385.</w:t>
      </w:r>
      <w:bookmarkStart w:id="33" w:name="ref-Tedersoo2018"/>
      <w:bookmarkEnd w:id="33"/>
    </w:p>
    <w:p>
      <w:pPr>
        <w:pStyle w:val="Bibliography"/>
        <w:rPr/>
      </w:pPr>
      <w:r>
        <w:rPr/>
        <w:t xml:space="preserve">Urbina, H., Scofield, D. G., Cafaro, M., &amp; Rosling, A. (2016). DNA-metabarcoding uncovers the diversity of soil-inhabiting fungi in the tropical island of Puerto Rico. </w:t>
      </w:r>
      <w:r>
        <w:rPr>
          <w:i/>
        </w:rPr>
        <w:t>Mycoscience</w:t>
      </w:r>
      <w:r>
        <w:rPr/>
        <w:t xml:space="preserve">, </w:t>
      </w:r>
      <w:r>
        <w:rPr>
          <w:i/>
        </w:rPr>
        <w:t>57</w:t>
      </w:r>
      <w:r>
        <w:rPr/>
        <w:t xml:space="preserve">(3), 217–227. doi: </w:t>
      </w:r>
      <w:hyperlink r:id="rId47">
        <w:r>
          <w:rPr>
            <w:rStyle w:val="InternetLink"/>
          </w:rPr>
          <w:t>10.1016/j.myc.2016.02.001</w:t>
        </w:r>
      </w:hyperlink>
    </w:p>
    <w:p>
      <w:pPr>
        <w:pStyle w:val="Bibliography"/>
        <w:rPr/>
      </w:pPr>
      <w:r>
        <w:rPr/>
        <w:t xml:space="preserve">Vesterinen, E. J., Ruokolainen, L., Wahlberg, N., Peña, C., Roslin, T., Laine, V. N., … Lilley, T. M. (2016). What you need is what you eat? Prey selection by the bat Myotis daubentonii. </w:t>
      </w:r>
      <w:r>
        <w:rPr>
          <w:i/>
        </w:rPr>
        <w:t>Molecular Ecology</w:t>
      </w:r>
      <w:r>
        <w:rPr/>
        <w:t xml:space="preserve">, </w:t>
      </w:r>
      <w:r>
        <w:rPr>
          <w:i/>
        </w:rPr>
        <w:t>25</w:t>
      </w:r>
      <w:r>
        <w:rPr/>
        <w:t xml:space="preserve">(7), 1581–1594. doi: </w:t>
      </w:r>
      <w:hyperlink r:id="rId48">
        <w:r>
          <w:rPr>
            <w:rStyle w:val="InternetLink"/>
          </w:rPr>
          <w:t>10.1111/mec.13564</w:t>
        </w:r>
      </w:hyperlink>
    </w:p>
    <w:p>
      <w:pPr>
        <w:pStyle w:val="Bibliography"/>
        <w:rPr/>
      </w:pPr>
      <w:r>
        <w:rPr/>
        <w:t xml:space="preserve">Vilgalys, R., &amp; Hester, M. (1990). Rapid genetic identification and mapping of enzymatically amplified ribosomal DNA from several Cryptococcus species. </w:t>
      </w:r>
      <w:r>
        <w:rPr>
          <w:i/>
        </w:rPr>
        <w:t>Journal of Bacteriology</w:t>
      </w:r>
      <w:r>
        <w:rPr/>
        <w:t xml:space="preserve">, </w:t>
      </w:r>
      <w:r>
        <w:rPr>
          <w:i/>
        </w:rPr>
        <w:t>172</w:t>
      </w:r>
      <w:r>
        <w:rPr/>
        <w:t xml:space="preserve">(8), 4238–4246. doi: </w:t>
      </w:r>
      <w:hyperlink r:id="rId49">
        <w:r>
          <w:rPr>
            <w:rStyle w:val="InternetLink"/>
          </w:rPr>
          <w:t>10.1128/jb.172.8.4238-4246.1990</w:t>
        </w:r>
      </w:hyperlink>
    </w:p>
    <w:p>
      <w:pPr>
        <w:pStyle w:val="Bibliography"/>
        <w:rPr/>
      </w:pPr>
      <w:r>
        <w:rPr/>
        <w:t xml:space="preserve">Wang, Q., Garrity, G. M., Tiedje, J. M., &amp; Cole, J. R. (2007). Naïve Bayesian Classifier for Rapid Assignment of rRNA Sequences into the New Bacterial Taxonomy. </w:t>
      </w:r>
      <w:r>
        <w:rPr>
          <w:i/>
        </w:rPr>
        <w:t>Appl. Environ. Microbiol.</w:t>
      </w:r>
      <w:r>
        <w:rPr/>
        <w:t xml:space="preserve">, </w:t>
      </w:r>
      <w:r>
        <w:rPr>
          <w:i/>
        </w:rPr>
        <w:t>73</w:t>
      </w:r>
      <w:r>
        <w:rPr/>
        <w:t xml:space="preserve">(16), 5261–5267. doi: </w:t>
      </w:r>
      <w:hyperlink r:id="rId50">
        <w:r>
          <w:rPr>
            <w:rStyle w:val="InternetLink"/>
          </w:rPr>
          <w:t>10.1128/AEM.00062-07</w:t>
        </w:r>
      </w:hyperlink>
    </w:p>
    <w:p>
      <w:pPr>
        <w:pStyle w:val="Bibliography"/>
        <w:rPr/>
      </w:pPr>
      <w:r>
        <w:rPr/>
        <w:t xml:space="preserve">White, T., Bruns, T., Lee, S., &amp; Taylor, J. (1990). Amplification and direct sequencing of fungal ribosomal RNA genes for phylogenetics. In M. Innis, D. Gelfand, J. Sninsky, &amp; T. White (Eds.), </w:t>
      </w:r>
      <w:r>
        <w:rPr>
          <w:i/>
        </w:rPr>
        <w:t>PCR Protocols: A Guide to Methods and Applications</w:t>
      </w:r>
      <w:r>
        <w:rPr/>
        <w:t xml:space="preserve"> (pp. 315–322). Academic Press, Inc.</w:t>
      </w:r>
      <w:bookmarkStart w:id="34" w:name="ref-white1990amplification"/>
      <w:bookmarkEnd w:id="34"/>
    </w:p>
    <w:p>
      <w:pPr>
        <w:pStyle w:val="Bibliography"/>
        <w:rPr/>
      </w:pPr>
      <w:r>
        <w:rPr/>
        <w:t xml:space="preserve">Wong, R. G., Wu, J. R., &amp; Gloor, G. B. (2016). Expanding the UniFrac Toolbox. </w:t>
      </w:r>
      <w:r>
        <w:rPr>
          <w:i/>
        </w:rPr>
        <w:t>PLOS ONE</w:t>
      </w:r>
      <w:r>
        <w:rPr/>
        <w:t xml:space="preserve">, </w:t>
      </w:r>
      <w:r>
        <w:rPr>
          <w:i/>
        </w:rPr>
        <w:t>11</w:t>
      </w:r>
      <w:r>
        <w:rPr/>
        <w:t xml:space="preserve">(9), e0161196. doi: </w:t>
      </w:r>
      <w:hyperlink r:id="rId51">
        <w:r>
          <w:rPr>
            <w:rStyle w:val="InternetLink"/>
          </w:rPr>
          <w:t>10.1371/journal.pone.0161196</w:t>
        </w:r>
      </w:hyperlink>
    </w:p>
    <w:p>
      <w:pPr>
        <w:pStyle w:val="Bibliography"/>
        <w:spacing w:before="0" w:after="200"/>
        <w:rPr/>
      </w:pPr>
      <w:r>
        <w:rPr/>
        <w:t xml:space="preserve">Wright, E. S. (2015). DECIPHER: Harnessing local sequence context to improve protein multiple sequence alignment. </w:t>
      </w:r>
      <w:r>
        <w:rPr>
          <w:i/>
        </w:rPr>
        <w:t>BMC Bioinformatics</w:t>
      </w:r>
      <w:r>
        <w:rPr/>
        <w:t xml:space="preserve">, </w:t>
      </w:r>
      <w:r>
        <w:rPr>
          <w:i/>
        </w:rPr>
        <w:t>16</w:t>
      </w:r>
      <w:r>
        <w:rPr/>
        <w:t xml:space="preserve">(1), 322. doi: </w:t>
      </w:r>
      <w:hyperlink r:id="rId52">
        <w:r>
          <w:rPr>
            <w:rStyle w:val="InternetLink"/>
          </w:rPr>
          <w:t>10.1186/s12859-015-0749-z</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2-24T14:45:00Z" w:initials="MOU">
    <w:p>
      <w:r>
        <w:rPr>
          <w:rFonts w:ascii="Liberation Serif" w:hAnsi="Liberation Serif" w:eastAsia="DejaVu Sans" w:cs="DejaVu Sans"/>
          <w:lang w:val="en-US" w:eastAsia="en-US" w:bidi="en-US"/>
        </w:rPr>
        <w:t>What about variation in LSU which is the reason Archy is widely underestimated in studies using ITS4 as a reverse primer?</w:t>
      </w:r>
    </w:p>
  </w:comment>
  <w:comment w:id="1" w:author="Microsoft Office User" w:date="2020-02-24T14:45:00Z" w:initials="MOU">
    <w:p>
      <w:r>
        <w:rPr>
          <w:rFonts w:ascii="Liberation Serif" w:hAnsi="Liberation Serif" w:eastAsia="DejaVu Sans" w:cs="DejaVu Sans"/>
          <w:lang w:val="en-US" w:eastAsia="en-US" w:bidi="en-US"/>
        </w:rPr>
        <w:t>Seems to me that aligning them is not a goal in itself so some addition like this would put this in perspecitive</w:t>
      </w:r>
    </w:p>
  </w:comment>
  <w:comment w:id="2" w:author="Microsoft Office User" w:date="2020-02-24T14:45:00Z" w:initials="MOU">
    <w:p>
      <w:r>
        <w:rPr>
          <w:rFonts w:ascii="Liberation Serif" w:hAnsi="Liberation Serif" w:eastAsia="DejaVu Sans" w:cs="DejaVu Sans"/>
          <w:lang w:val="en-US" w:eastAsia="en-US" w:bidi="en-US"/>
        </w:rPr>
        <w:t xml:space="preserve">I have this hook up that if a sentence contains more than… it also needs to include the comparision. </w:t>
      </w:r>
    </w:p>
  </w:comment>
  <w:comment w:id="3" w:author="Microsoft Office User" w:date="2020-02-24T14:45:00Z" w:initials="MOU">
    <w:p>
      <w:r>
        <w:rPr>
          <w:rFonts w:ascii="Liberation Serif" w:hAnsi="Liberation Serif" w:eastAsia="DejaVu Sans" w:cs="DejaVu Sans"/>
          <w:lang w:val="en-US" w:eastAsia="en-US" w:bidi="en-US"/>
        </w:rPr>
        <w:t>Guessing this should be et al.</w:t>
      </w:r>
    </w:p>
  </w:comment>
  <w:comment w:id="4" w:author="Microsoft Office User" w:date="2020-02-24T14:45:00Z" w:initials="MOU">
    <w:p>
      <w:r>
        <w:rPr>
          <w:rFonts w:ascii="Liberation Serif" w:hAnsi="Liberation Serif" w:eastAsia="DejaVu Sans" w:cs="DejaVu Sans"/>
          <w:lang w:val="en-US" w:eastAsia="en-US" w:bidi="en-US"/>
        </w:rPr>
        <w:t xml:space="preserve"> Et al ? check the references though out.</w:t>
      </w:r>
    </w:p>
  </w:comment>
  <w:comment w:id="5" w:author="Microsoft Office User" w:date="2020-02-24T14:45:00Z" w:initials="MOU">
    <w:p>
      <w:r>
        <w:rPr>
          <w:rFonts w:ascii="Liberation Serif" w:hAnsi="Liberation Serif" w:eastAsia="DejaVu Sans" w:cs="DejaVu Sans"/>
          <w:lang w:val="en-US" w:eastAsia="en-US" w:bidi="en-US"/>
        </w:rPr>
        <w:t>Chang this mostly to avoid locations located</w:t>
      </w:r>
    </w:p>
  </w:comment>
  <w:comment w:id="6" w:author="Microsoft Office User" w:date="2020-02-24T14:45:00Z" w:initials="MOU">
    <w:p>
      <w:r>
        <w:rPr>
          <w:rFonts w:ascii="Liberation Serif" w:hAnsi="Liberation Serif" w:eastAsia="DejaVu Sans" w:cs="DejaVu Sans"/>
          <w:lang w:val="en-US" w:eastAsia="en-US" w:bidi="en-US"/>
        </w:rPr>
        <w:t>Is it going to be one file with all primer tag info or two separate files?</w:t>
      </w:r>
    </w:p>
  </w:comment>
  <w:comment w:id="7" w:author="Microsoft Office User" w:date="2020-02-24T14:45:00Z" w:initials="MOU">
    <w:p>
      <w:r>
        <w:rPr>
          <w:rFonts w:ascii="Liberation Serif" w:hAnsi="Liberation Serif" w:eastAsia="DejaVu Sans" w:cs="DejaVu Sans"/>
          <w:lang w:val="en-US" w:eastAsia="en-US" w:bidi="en-US"/>
        </w:rPr>
        <w:t xml:space="preserve">Something like this just to make it clear that these reads are not later included in different analysis. </w:t>
      </w:r>
    </w:p>
  </w:comment>
  <w:comment w:id="8" w:author="Microsoft Office User" w:date="2020-02-24T14:45:00Z" w:initials="MOU">
    <w:p>
      <w:r>
        <w:rPr>
          <w:rFonts w:ascii="Liberation Serif" w:hAnsi="Liberation Serif" w:eastAsia="DejaVu Sans" w:cs="DejaVu Sans"/>
          <w:lang w:val="en-US" w:eastAsia="en-US" w:bidi="en-US"/>
        </w:rPr>
        <w:t>I just generally try avoiding the word believe in scientific text, maybe its silly so keep it if you prefer that.</w:t>
      </w:r>
    </w:p>
  </w:comment>
  <w:comment w:id="9" w:author="Microsoft Office User" w:date="2020-02-24T14:45:00Z" w:initials="MOU">
    <w:p>
      <w:r>
        <w:rPr>
          <w:rFonts w:ascii="Liberation Serif" w:hAnsi="Liberation Serif" w:eastAsia="DejaVu Sans" w:cs="DejaVu Sans"/>
          <w:lang w:val="en-US" w:eastAsia="en-US" w:bidi="en-US"/>
        </w:rPr>
        <w:t>Is there a word missing here or a formula?</w:t>
      </w:r>
    </w:p>
  </w:comment>
  <w:comment w:id="10" w:author="Microsoft Office User" w:date="2020-02-24T14:45:00Z" w:initials="MOU">
    <w:p>
      <w:r>
        <w:rPr>
          <w:rFonts w:ascii="Liberation Serif" w:hAnsi="Liberation Serif" w:eastAsia="DejaVu Sans" w:cs="DejaVu Sans"/>
          <w:lang w:val="en-US" w:eastAsia="en-US" w:bidi="en-US"/>
        </w:rPr>
        <w:t>Why 3 here, is this a follow up on supplementary files 1 and 2 for primer seq?</w:t>
      </w:r>
    </w:p>
  </w:comment>
  <w:comment w:id="11" w:author="Microsoft Office User" w:date="2020-02-24T14:45:00Z" w:initials="MOU">
    <w:p>
      <w:r>
        <w:rPr>
          <w:rFonts w:ascii="Liberation Serif" w:hAnsi="Liberation Serif" w:eastAsia="DejaVu Sans" w:cs="DejaVu Sans"/>
          <w:lang w:val="en-US" w:eastAsia="en-US" w:bidi="en-US"/>
        </w:rPr>
        <w:t>Check figure nr</w:t>
      </w:r>
    </w:p>
  </w:comment>
  <w:comment w:id="12" w:author="Microsoft Office User" w:date="2020-02-24T14:45:00Z" w:initials="MOU">
    <w:p>
      <w:r>
        <w:rPr>
          <w:rFonts w:ascii="Liberation Serif" w:hAnsi="Liberation Serif" w:eastAsia="DejaVu Sans" w:cs="DejaVu Sans"/>
          <w:lang w:val="en-US" w:eastAsia="en-US" w:bidi="en-US"/>
        </w:rPr>
        <w:t>But if you have a full length, why don’t you just cut it for the ITS and LSU fragment? Instead of generating a new one?</w:t>
      </w:r>
    </w:p>
  </w:comment>
  <w:comment w:id="13" w:author="Microsoft Office User" w:date="2020-02-24T14:45:00Z" w:initials="MOU">
    <w:p>
      <w:r>
        <w:rPr>
          <w:rFonts w:ascii="Liberation Serif" w:hAnsi="Liberation Serif" w:eastAsia="DejaVu Sans" w:cs="DejaVu Sans"/>
          <w:lang w:val="en-US" w:eastAsia="en-US" w:bidi="en-US"/>
        </w:rPr>
        <w:t>: )</w:t>
      </w:r>
    </w:p>
  </w:comment>
  <w:comment w:id="14" w:author="Microsoft Office User" w:date="2020-02-24T14:45:00Z" w:initials="MOU">
    <w:p>
      <w:r>
        <w:rPr>
          <w:rFonts w:ascii="Liberation Serif" w:hAnsi="Liberation Serif" w:eastAsia="DejaVu Sans" w:cs="DejaVu Sans"/>
          <w:lang w:val="en-US" w:eastAsia="en-US" w:bidi="en-US"/>
        </w:rPr>
        <w:t>Again I think ASV should go before reads, and I think it would be relevant to mention how many OTUs it corresponds to, to get a feeling for how many possible species we might be talking about.</w:t>
      </w:r>
    </w:p>
  </w:comment>
  <w:comment w:id="15" w:author="Microsoft Office User" w:date="2020-02-24T14:52:00Z" w:initials="MOU">
    <w:p>
      <w:r>
        <w:rPr>
          <w:rFonts w:ascii="Liberation Serif" w:hAnsi="Liberation Serif" w:eastAsia="DejaVu Sans" w:cs="DejaVu Sans"/>
          <w:lang w:val="en-US" w:eastAsia="en-US" w:bidi="en-US"/>
        </w:rPr>
        <w:t>What does this actually mean? I find it hard to envision.</w:t>
      </w:r>
    </w:p>
  </w:comment>
  <w:comment w:id="16" w:author="Microsoft Office User" w:date="2020-02-24T19:11:00Z" w:initials="MOU">
    <w:p>
      <w:r>
        <w:rPr>
          <w:rFonts w:ascii="Liberation Serif" w:hAnsi="Liberation Serif" w:eastAsia="DejaVu Sans" w:cs="DejaVu Sans"/>
          <w:lang w:val="en-US" w:eastAsia="en-US" w:bidi="en-US"/>
        </w:rPr>
        <w:t>Easier to read if you write out PacBio and Illumina (or what two technologies you are comparing)</w:t>
      </w:r>
    </w:p>
  </w:comment>
  <w:comment w:id="17" w:author="Microsoft Office User" w:date="2020-02-24T19:12:00Z" w:initials="MOU">
    <w:p>
      <w:r>
        <w:rPr>
          <w:rFonts w:ascii="Liberation Serif" w:hAnsi="Liberation Serif" w:eastAsia="DejaVu Sans" w:cs="DejaVu Sans"/>
          <w:lang w:val="en-US" w:eastAsia="en-US" w:bidi="en-US"/>
        </w:rPr>
        <w:t>But then its really reads per OUT not per sequence.</w:t>
      </w:r>
    </w:p>
  </w:comment>
  <w:comment w:id="18" w:author="Microsoft Office User" w:date="2020-02-24T19:13:00Z" w:initials="MOU">
    <w:p>
      <w:r>
        <w:rPr>
          <w:rFonts w:ascii="Liberation Serif" w:hAnsi="Liberation Serif" w:eastAsia="DejaVu Sans" w:cs="DejaVu Sans"/>
          <w:lang w:val="en-US" w:eastAsia="en-US" w:bidi="en-US"/>
        </w:rPr>
        <w:t>Did you use different settings for the two technologies or did you run them the same way? This has to be taken into account.</w:t>
      </w:r>
    </w:p>
  </w:comment>
  <w:comment w:id="19" w:author="Microsoft Office User" w:date="2020-02-24T19:16:00Z" w:initials="MOU">
    <w:p>
      <w:r>
        <w:rPr>
          <w:rFonts w:ascii="Liberation Serif" w:hAnsi="Liberation Serif" w:eastAsia="DejaVu Sans" w:cs="DejaVu Sans"/>
          <w:lang w:val="en-US" w:eastAsia="en-US" w:bidi="en-US"/>
        </w:rPr>
        <w:t xml:space="preserve">I think this might be worth discussing just a little more since the expectation would be the opposite, that Illumina would be heavily biased in favor of short reads.  </w:t>
      </w:r>
    </w:p>
  </w:comment>
  <w:comment w:id="20" w:author="Microsoft Office User" w:date="2020-02-24T19:18:00Z" w:initials="MOU">
    <w:p>
      <w:r>
        <w:rPr>
          <w:rFonts w:ascii="Liberation Serif" w:hAnsi="Liberation Serif" w:eastAsia="DejaVu Sans" w:cs="DejaVu Sans"/>
          <w:lang w:val="en-US" w:eastAsia="en-US" w:bidi="en-US"/>
        </w:rPr>
        <w:t>Why 12 here?</w:t>
      </w:r>
    </w:p>
  </w:comment>
  <w:comment w:id="21" w:author="Microsoft Office User" w:date="2020-02-24T19:18:00Z" w:initials="MOU">
    <w:p>
      <w:r>
        <w:rPr>
          <w:rFonts w:ascii="Liberation Serif" w:hAnsi="Liberation Serif" w:eastAsia="DejaVu Sans" w:cs="DejaVu Sans"/>
          <w:lang w:val="en-US" w:eastAsia="en-US" w:bidi="en-US"/>
        </w:rPr>
        <w:t>Would it even be possible to say the majority?</w:t>
      </w:r>
    </w:p>
  </w:comment>
  <w:comment w:id="22" w:author="Microsoft Office User" w:date="2020-02-24T19:19:00Z" w:initials="MOU">
    <w:p>
      <w:r>
        <w:rPr>
          <w:rFonts w:ascii="Liberation Serif" w:hAnsi="Liberation Serif" w:eastAsia="DejaVu Sans" w:cs="DejaVu Sans"/>
          <w:lang w:val="en-US" w:eastAsia="en-US" w:bidi="en-US"/>
        </w:rPr>
        <w:t>Not sure how to interpret this sentence, does it mean that these groups are differently detected in the two kinds of amplicon datasets or what?</w:t>
      </w:r>
    </w:p>
  </w:comment>
  <w:comment w:id="23" w:author="Microsoft Office User" w:date="2020-02-24T19:21:00Z" w:initials="MOU">
    <w:p>
      <w:r>
        <w:rPr>
          <w:rFonts w:ascii="Liberation Serif" w:hAnsi="Liberation Serif" w:eastAsia="DejaVu Sans" w:cs="DejaVu Sans"/>
          <w:lang w:val="en-US" w:eastAsia="en-US" w:bidi="en-US"/>
        </w:rPr>
        <w:t xml:space="preserve">This should be quite easy to detect at least for short reads vs long where the primer site is sequenced in the long read. </w:t>
      </w:r>
    </w:p>
  </w:comment>
  <w:comment w:id="24" w:author="Microsoft Office User" w:date="2020-02-24T19:30:00Z" w:initials="MOU">
    <w:p>
      <w:r>
        <w:rPr>
          <w:rFonts w:ascii="Liberation Serif" w:hAnsi="Liberation Serif" w:eastAsia="DejaVu Sans" w:cs="DejaVu Sans"/>
          <w:lang w:val="en-US" w:eastAsia="en-US" w:bidi="en-US"/>
        </w:rPr>
        <w:t>Ima bit confused as to how this strict consensus is implemented. Maybe a short reminder here would help others as well.</w:t>
      </w:r>
    </w:p>
  </w:comment>
  <w:comment w:id="25" w:author="Microsoft Office User" w:date="2020-02-24T19:31:00Z" w:initials="MOU">
    <w:p>
      <w:r>
        <w:rPr>
          <w:rFonts w:ascii="Liberation Serif" w:hAnsi="Liberation Serif" w:eastAsia="DejaVu Sans" w:cs="DejaVu Sans"/>
          <w:lang w:val="en-US" w:eastAsia="en-US" w:bidi="en-US"/>
        </w:rPr>
        <w:t>I though FUNguild required genus level assignment</w:t>
      </w:r>
    </w:p>
  </w:comment>
  <w:comment w:id="26" w:author="Microsoft Office User" w:date="2020-02-24T19:38:00Z" w:initials="MOU">
    <w:p>
      <w:r>
        <w:rPr>
          <w:rFonts w:ascii="Liberation Serif" w:hAnsi="Liberation Serif" w:eastAsia="DejaVu Sans" w:cs="DejaVu Sans"/>
          <w:lang w:val="en-US" w:eastAsia="en-US" w:bidi="en-US"/>
        </w:rPr>
        <w:t>Here I think you need a value of what Tedersoo et al estimated so that the reader can follow easier.</w:t>
      </w:r>
    </w:p>
  </w:comment>
  <w:comment w:id="27" w:author="Microsoft Office User" w:date="2020-02-24T19:44:00Z" w:initials="MOU">
    <w:p>
      <w:r>
        <w:rPr>
          <w:rFonts w:ascii="Liberation Serif" w:hAnsi="Liberation Serif" w:eastAsia="DejaVu Sans" w:cs="DejaVu Sans"/>
          <w:lang w:val="en-US" w:eastAsia="en-US" w:bidi="en-US"/>
        </w:rPr>
        <w:t xml:space="preserve">Could you say something already here why you think these are longer. Mostly to help reader interpret the results if they are not to familiar with these two methods. </w:t>
      </w:r>
    </w:p>
  </w:comment>
  <w:comment w:id="28" w:author="Microsoft Office User" w:date="2020-02-24T19:45:00Z" w:initials="MOU">
    <w:p>
      <w:r>
        <w:rPr>
          <w:rFonts w:ascii="Liberation Serif" w:hAnsi="Liberation Serif" w:eastAsia="DejaVu Sans" w:cs="DejaVu Sans"/>
          <w:lang w:val="en-US" w:eastAsia="en-US" w:bidi="en-US"/>
        </w:rPr>
        <w:t>And why do you think that is?</w:t>
      </w:r>
    </w:p>
  </w:comment>
  <w:comment w:id="29" w:author="Microsoft Office User" w:date="2020-02-24T19:58:00Z" w:initials="MOU">
    <w:p>
      <w:r>
        <w:rPr>
          <w:rFonts w:ascii="Liberation Serif" w:hAnsi="Liberation Serif" w:eastAsia="DejaVu Sans" w:cs="DejaVu Sans"/>
          <w:lang w:val="en-US" w:eastAsia="en-US" w:bidi="en-US"/>
        </w:rPr>
        <w:t>Sufficient sort of suggest that there is a certain nr that is the sufficient. An alternative would be to write: … with the exception of xx where sequencing depth was poor.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view w:val="web"/>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BalloonTextChar" w:customStyle="1">
    <w:name w:val="Balloon Text Char"/>
    <w:basedOn w:val="DefaultParagraphFont"/>
    <w:link w:val="BalloonText"/>
    <w:semiHidden/>
    <w:qFormat/>
    <w:rsid w:val="00ef4d18"/>
    <w:rPr>
      <w:rFonts w:ascii="Times New Roman" w:hAnsi="Times New Roman" w:cs="Times New Roman"/>
      <w:sz w:val="18"/>
      <w:szCs w:val="18"/>
    </w:rPr>
  </w:style>
  <w:style w:type="character" w:styleId="Annotationreference">
    <w:name w:val="annotation reference"/>
    <w:basedOn w:val="DefaultParagraphFont"/>
    <w:semiHidden/>
    <w:unhideWhenUsed/>
    <w:qFormat/>
    <w:rsid w:val="006f1f1c"/>
    <w:rPr>
      <w:sz w:val="16"/>
      <w:szCs w:val="16"/>
    </w:rPr>
  </w:style>
  <w:style w:type="character" w:styleId="CommentTextChar" w:customStyle="1">
    <w:name w:val="Comment Text Char"/>
    <w:basedOn w:val="DefaultParagraphFont"/>
    <w:link w:val="CommentText"/>
    <w:semiHidden/>
    <w:qFormat/>
    <w:rsid w:val="006f1f1c"/>
    <w:rPr>
      <w:sz w:val="20"/>
      <w:szCs w:val="20"/>
    </w:rPr>
  </w:style>
  <w:style w:type="character" w:styleId="CommentSubjectChar" w:customStyle="1">
    <w:name w:val="Comment Subject Char"/>
    <w:basedOn w:val="CommentTextChar"/>
    <w:link w:val="CommentSubject"/>
    <w:semiHidden/>
    <w:qFormat/>
    <w:rsid w:val="006f1f1c"/>
    <w:rPr>
      <w:b/>
      <w:bCs/>
      <w:sz w:val="20"/>
      <w:szCs w:val="20"/>
    </w:rPr>
  </w:style>
  <w:style w:type="character" w:styleId="ListLabel2">
    <w:name w:val="ListLabel 2"/>
    <w:qFormat/>
    <w:rPr/>
  </w:style>
  <w:style w:type="character" w:styleId="ListLabel3">
    <w:name w:val="ListLabel 3"/>
    <w:qFormat/>
    <w:rPr>
      <w:lang w:val="sv-S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ef4d18"/>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6f1f1c"/>
    <w:pPr/>
    <w:rPr>
      <w:sz w:val="20"/>
      <w:szCs w:val="20"/>
    </w:rPr>
  </w:style>
  <w:style w:type="paragraph" w:styleId="Annotationsubject">
    <w:name w:val="annotation subject"/>
    <w:basedOn w:val="Annotationtext"/>
    <w:link w:val="CommentSubjectChar"/>
    <w:semiHidden/>
    <w:unhideWhenUsed/>
    <w:qFormat/>
    <w:rsid w:val="006f1f1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endanf/LSUx" TargetMode="External"/><Relationship Id="rId3" Type="http://schemas.openxmlformats.org/officeDocument/2006/relationships/hyperlink" Target="https://benjjneb.github.io/dada2/faq.html" TargetMode="External"/><Relationship Id="rId4" Type="http://schemas.openxmlformats.org/officeDocument/2006/relationships/hyperlink" Target="https://github.com/brendanf/tzara" TargetMode="External"/><Relationship Id="rId5" Type="http://schemas.openxmlformats.org/officeDocument/2006/relationships/hyperlink" Target="https://github.com/brendanf/FUNGuildR" TargetMode="External"/><Relationship Id="rId6" Type="http://schemas.openxmlformats.org/officeDocument/2006/relationships/hyperlink" Target="https://doi.org/10.1111/jeu.12691" TargetMode="External"/><Relationship Id="rId7" Type="http://schemas.openxmlformats.org/officeDocument/2006/relationships/hyperlink" Target="https://doi.org/10.1016/S0022-2836(05)80360-2" TargetMode="External"/><Relationship Id="rId8" Type="http://schemas.openxmlformats.org/officeDocument/2006/relationships/hyperlink" Target="https://doi.org/10.1128/mSystems.00191-16" TargetMode="External"/><Relationship Id="rId9" Type="http://schemas.openxmlformats.org/officeDocument/2006/relationships/hyperlink" Target="https://doi.org/10.1111/2041-210X.12073" TargetMode="External"/><Relationship Id="rId10" Type="http://schemas.openxmlformats.org/officeDocument/2006/relationships/hyperlink" Target="https://doi.org/10.1093/sysbio/syr010" TargetMode="External"/><Relationship Id="rId11" Type="http://schemas.openxmlformats.org/officeDocument/2006/relationships/hyperlink" Target="https://doi.org/10.1007/978-3-319-56363-3_21" TargetMode="External"/><Relationship Id="rId12" Type="http://schemas.openxmlformats.org/officeDocument/2006/relationships/hyperlink" Target="https://doi.org/10.1038/ismej.2017.119" TargetMode="External"/><Relationship Id="rId13" Type="http://schemas.openxmlformats.org/officeDocument/2006/relationships/hyperlink" Target="https://doi.org/10.1038/nmeth.3869" TargetMode="External"/><Relationship Id="rId14" Type="http://schemas.openxmlformats.org/officeDocument/2006/relationships/hyperlink" Target="https://doi.org/10.1093/nar/gkz569" TargetMode="External"/><Relationship Id="rId15" Type="http://schemas.openxmlformats.org/officeDocument/2006/relationships/hyperlink" Target="https://doi.org/10.1093/nar/gkt1244" TargetMode="External"/><Relationship Id="rId16" Type="http://schemas.openxmlformats.org/officeDocument/2006/relationships/hyperlink" Target="https://doi.org/10.1093/nar/22.11.2079" TargetMode="External"/><Relationship Id="rId17" Type="http://schemas.openxmlformats.org/officeDocument/2006/relationships/hyperlink" Target="https://doi.org/10.1101/074161" TargetMode="External"/><Relationship Id="rId18" Type="http://schemas.openxmlformats.org/officeDocument/2006/relationships/hyperlink" Target="https://doi.org/10.1101/081257" TargetMode="External"/><Relationship Id="rId19" Type="http://schemas.openxmlformats.org/officeDocument/2006/relationships/hyperlink" Target="https://doi.org/10.1186/s12859-017-1952-x" TargetMode="External"/><Relationship Id="rId20" Type="http://schemas.openxmlformats.org/officeDocument/2006/relationships/hyperlink" Target="https://doi.org/10.1016/j.jbiotec.2017.06.1198" TargetMode="External"/><Relationship Id="rId21" Type="http://schemas.openxmlformats.org/officeDocument/2006/relationships/hyperlink" Target="https://doi.org/10.1093/oxfordjournals.molbev.a026031" TargetMode="External"/><Relationship Id="rId22" Type="http://schemas.openxmlformats.org/officeDocument/2006/relationships/hyperlink" Target="https://doi.org/10.1046/j.0962-1083.2001.01333.x" TargetMode="External"/><Relationship Id="rId23" Type="http://schemas.openxmlformats.org/officeDocument/2006/relationships/hyperlink" Target="https://doi.org/10.1111/j.1574-6941.2012.01437.x" TargetMode="External"/><Relationship Id="rId24" Type="http://schemas.openxmlformats.org/officeDocument/2006/relationships/hyperlink" Target="https://doi.org/10.1186/s12859-015-0702-1" TargetMode="External"/><Relationship Id="rId25" Type="http://schemas.openxmlformats.org/officeDocument/2006/relationships/hyperlink" Target="https://doi.org/10.1002/cpbi.51" TargetMode="External"/><Relationship Id="rId26" Type="http://schemas.openxmlformats.org/officeDocument/2006/relationships/hyperlink" Target="https://doi.org/10.1016/j.femsec.2004.04.004" TargetMode="External"/><Relationship Id="rId27" Type="http://schemas.openxmlformats.org/officeDocument/2006/relationships/hyperlink" Target="https://doi.org/10.1128/AEM.01368-19" TargetMode="External"/><Relationship Id="rId28" Type="http://schemas.openxmlformats.org/officeDocument/2006/relationships/hyperlink" Target="https://doi.org/10.14806/ej.17.1.200" TargetMode="External"/><Relationship Id="rId29" Type="http://schemas.openxmlformats.org/officeDocument/2006/relationships/hyperlink" Target="https://doi.org/10.1186/1471-2105-11-538" TargetMode="External"/><Relationship Id="rId30" Type="http://schemas.openxmlformats.org/officeDocument/2006/relationships/hyperlink" Target="https://doi.org/10.1093/nar/12.10.4259" TargetMode="External"/><Relationship Id="rId31" Type="http://schemas.openxmlformats.org/officeDocument/2006/relationships/hyperlink" Target="https://doi.org/10.1186/s40168-018-0521-5" TargetMode="External"/><Relationship Id="rId32" Type="http://schemas.openxmlformats.org/officeDocument/2006/relationships/hyperlink" Target="https://doi.org/10.1186/s40168-018-0521-5" TargetMode="External"/><Relationship Id="rId33" Type="http://schemas.openxmlformats.org/officeDocument/2006/relationships/hyperlink" Target="https://doi.org/10.1093/bioinformatics/btt509" TargetMode="External"/><Relationship Id="rId34" Type="http://schemas.openxmlformats.org/officeDocument/2006/relationships/hyperlink" Target="https://doi.org/10.1093/nar/gky1022" TargetMode="External"/><Relationship Id="rId35" Type="http://schemas.openxmlformats.org/officeDocument/2006/relationships/hyperlink" Target="https://github.com/PacificBiosciences/unanimity" TargetMode="External"/><Relationship Id="rId36" Type="http://schemas.openxmlformats.org/officeDocument/2006/relationships/hyperlink" Target="https://doi.org/10.1111/j.1365-294X.2012.05739.x" TargetMode="External"/><Relationship Id="rId37" Type="http://schemas.openxmlformats.org/officeDocument/2006/relationships/hyperlink" Target="https://doi.org/10.1016/0079-6107(88)90011-9" TargetMode="External"/><Relationship Id="rId38" Type="http://schemas.openxmlformats.org/officeDocument/2006/relationships/hyperlink" Target="https://doi.org/10.7717/peerj.2584" TargetMode="External"/><Relationship Id="rId39" Type="http://schemas.openxmlformats.org/officeDocument/2006/relationships/hyperlink" Target="https://doi.org/10.1111/mec.13444" TargetMode="External"/><Relationship Id="rId40" Type="http://schemas.openxmlformats.org/officeDocument/2006/relationships/hyperlink" Target="https://doi.org/10.1073/pnas.1117018109" TargetMode="External"/><Relationship Id="rId41" Type="http://schemas.openxmlformats.org/officeDocument/2006/relationships/hyperlink" Target="https://doi.org/10.1093/bioinformatics/btw346" TargetMode="External"/><Relationship Id="rId42" Type="http://schemas.openxmlformats.org/officeDocument/2006/relationships/hyperlink" Target="https://doi.org/10.1093/bioinformatics/btu033" TargetMode="External"/><Relationship Id="rId43" Type="http://schemas.openxmlformats.org/officeDocument/2006/relationships/hyperlink" Target="https://doi.org/10.1101/240929" TargetMode="External"/><Relationship Id="rId44" Type="http://schemas.openxmlformats.org/officeDocument/2006/relationships/hyperlink" Target="https://doi.org/10.3897/mycokeys.10.4852" TargetMode="External"/><Relationship Id="rId45" Type="http://schemas.openxmlformats.org/officeDocument/2006/relationships/hyperlink" Target="http://onlinelibrary.wiley.com/doi/10.1111/j.1365-294X.2011.05145.x/full" TargetMode="External"/><Relationship Id="rId46" Type="http://schemas.openxmlformats.org/officeDocument/2006/relationships/hyperlink" Target="https://doi.org/10.1007/s13225-018-0401-0" TargetMode="External"/><Relationship Id="rId47" Type="http://schemas.openxmlformats.org/officeDocument/2006/relationships/hyperlink" Target="https://doi.org/10.1016/j.myc.2016.02.001" TargetMode="External"/><Relationship Id="rId48" Type="http://schemas.openxmlformats.org/officeDocument/2006/relationships/hyperlink" Target="https://doi.org/10.1111/mec.13564" TargetMode="External"/><Relationship Id="rId49" Type="http://schemas.openxmlformats.org/officeDocument/2006/relationships/hyperlink" Target="https://doi.org/10.1128/jb.172.8.4238-4246.1990" TargetMode="External"/><Relationship Id="rId50" Type="http://schemas.openxmlformats.org/officeDocument/2006/relationships/hyperlink" Target="https://doi.org/10.1128/AEM.00062-07" TargetMode="External"/><Relationship Id="rId51" Type="http://schemas.openxmlformats.org/officeDocument/2006/relationships/hyperlink" Target="https://doi.org/10.1371/journal.pone.0161196" TargetMode="External"/><Relationship Id="rId52" Type="http://schemas.openxmlformats.org/officeDocument/2006/relationships/hyperlink" Target="https://doi.org/10.1186/s12859-015-0749-z" TargetMode="External"/><Relationship Id="rId53" Type="http://schemas.openxmlformats.org/officeDocument/2006/relationships/comments" Target="comments.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Application>LibreOffice/6.0.7.3$Linux_X86_64 LibreOffice_project/00m0$Build-3</Application>
  <Pages>1</Pages>
  <Words>9318</Words>
  <Characters>52757</Characters>
  <CharactersWithSpaces>61877</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Brendan Furneaux1, Mohammad Bahram1, Anna Rosling3, Nourou S. Yorou2, Martin Ryberg1; 1Program in Systematic Biology, Department of Organismal Biology, Uppsala University, Uppsala, Sweden; 2Research Unit in Tropical Mycology and Plant-Fungi Interactions, LEB, University of Parakou, Parakou, Benin; 3Program in Evolutionary Biology, Department of Ecology and Genetics, Uppsala University, Uppsala, Sweden</dc:creator>
  <dc:description/>
  <dc:language>en-US</dc:language>
  <cp:lastModifiedBy>Brendan Furneaux</cp:lastModifiedBy>
  <dcterms:modified xsi:type="dcterms:W3CDTF">2020-03-03T13:32:38Z</dcterms:modified>
  <cp:revision>8</cp:revision>
  <dc:subject/>
  <dc:title>Long- and Short-Read Metabarcoding Give Similar Results for Spatial Turnover Range in an Ectomycorrhizal Savanna Woodland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lways_allow_html">
    <vt:lpwstr>True</vt:lpwstr>
  </property>
  <property fmtid="{D5CDD505-2E9C-101B-9397-08002B2CF9AE}" pid="9" name="bibliography">
    <vt:lpwstr/>
  </property>
  <property fmtid="{D5CDD505-2E9C-101B-9397-08002B2CF9AE}" pid="10" name="csl">
    <vt:lpwstr>molecular-ecology.csl</vt:lpwstr>
  </property>
  <property fmtid="{D5CDD505-2E9C-101B-9397-08002B2CF9AE}" pid="11" name="date">
    <vt:lpwstr>February 13, 2020</vt:lpwstr>
  </property>
  <property fmtid="{D5CDD505-2E9C-101B-9397-08002B2CF9AE}" pid="12" name="output">
    <vt:lpwstr/>
  </property>
</Properties>
</file>